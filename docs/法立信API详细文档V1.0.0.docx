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E0F83" w14:textId="77777777" w:rsidR="00727180" w:rsidRDefault="00727180">
      <w:pPr>
        <w:rPr>
          <w:rFonts w:ascii="微软雅黑" w:eastAsia="微软雅黑" w:hAnsi="微软雅黑" w:cs="微软雅黑" w:hint="eastAsia"/>
          <w:szCs w:val="16"/>
        </w:rPr>
      </w:pPr>
    </w:p>
    <w:p w14:paraId="2DB60DD3" w14:textId="675D60C2" w:rsidR="00727180" w:rsidRDefault="009B251D" w:rsidP="00B64109">
      <w:pPr>
        <w:pStyle w:val="a8"/>
        <w:spacing w:before="120" w:after="360"/>
        <w:ind w:left="3240" w:firstLineChars="150" w:firstLine="540"/>
        <w:jc w:val="both"/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/>
          <w:sz w:val="36"/>
          <w:szCs w:val="36"/>
          <w:lang w:eastAsia="zh-CN"/>
        </w:rPr>
        <w:pict w14:anchorId="098F131D">
          <v:line id="直接连接符 2" o:spid="_x0000_s1026" style="position:absolute;left:0;text-align:left;z-index:251659264;mso-width-relative:page;mso-height-relative:page" from="0,-9pt" to="477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" strokeweight="2pt"/>
        </w:pict>
      </w:r>
      <w:r w:rsidR="003B56C3">
        <w:rPr>
          <w:rFonts w:ascii="微软雅黑" w:eastAsia="微软雅黑" w:hAnsi="微软雅黑" w:cs="微软雅黑" w:hint="eastAsia"/>
          <w:sz w:val="36"/>
          <w:szCs w:val="36"/>
          <w:lang w:eastAsia="zh-CN"/>
        </w:rPr>
        <w:t>法立信API</w:t>
      </w:r>
      <w:r w:rsidR="00A61A8E">
        <w:rPr>
          <w:rFonts w:ascii="微软雅黑" w:eastAsia="微软雅黑" w:hAnsi="微软雅黑" w:cs="微软雅黑"/>
          <w:sz w:val="36"/>
          <w:szCs w:val="36"/>
          <w:lang w:eastAsia="zh-CN"/>
        </w:rPr>
        <w:t xml:space="preserve"> </w:t>
      </w:r>
    </w:p>
    <w:p w14:paraId="3C3D2D72" w14:textId="77777777" w:rsidR="00727180" w:rsidRDefault="00727180">
      <w:pPr>
        <w:pStyle w:val="a8"/>
        <w:spacing w:before="120" w:after="360"/>
        <w:jc w:val="both"/>
        <w:rPr>
          <w:rFonts w:ascii="微软雅黑" w:eastAsia="微软雅黑" w:hAnsi="微软雅黑" w:cs="微软雅黑"/>
          <w:sz w:val="36"/>
          <w:szCs w:val="36"/>
          <w:lang w:eastAsia="zh-CN"/>
        </w:rPr>
      </w:pPr>
    </w:p>
    <w:p w14:paraId="1205476F" w14:textId="77777777" w:rsidR="00727180" w:rsidRDefault="00727180">
      <w:pPr>
        <w:ind w:left="5040" w:firstLine="720"/>
        <w:jc w:val="center"/>
        <w:rPr>
          <w:rFonts w:ascii="微软雅黑" w:eastAsia="微软雅黑" w:hAnsi="微软雅黑" w:cs="微软雅黑"/>
          <w:b/>
          <w:szCs w:val="22"/>
        </w:rPr>
      </w:pPr>
    </w:p>
    <w:p w14:paraId="6F9218B5" w14:textId="77777777" w:rsidR="00727180" w:rsidRDefault="00727180">
      <w:pPr>
        <w:ind w:left="5040" w:firstLine="720"/>
        <w:jc w:val="center"/>
        <w:rPr>
          <w:rFonts w:ascii="微软雅黑" w:eastAsia="微软雅黑" w:hAnsi="微软雅黑" w:cs="微软雅黑"/>
          <w:b/>
          <w:szCs w:val="22"/>
        </w:rPr>
      </w:pPr>
    </w:p>
    <w:p w14:paraId="52CAB81C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4605FACA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6E72F172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4AA588FE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4B854560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52C34A31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29021D3B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51283BB2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0F86FEA6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48E3D7C2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67D902D1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0B4E07DC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4B904708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7901DC03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576264B0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74BD88AE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263165C3" w14:textId="77777777" w:rsidR="00727180" w:rsidRDefault="00727180">
      <w:pPr>
        <w:jc w:val="right"/>
        <w:rPr>
          <w:rFonts w:ascii="微软雅黑" w:eastAsia="微软雅黑" w:hAnsi="微软雅黑" w:cs="微软雅黑"/>
        </w:rPr>
      </w:pPr>
    </w:p>
    <w:p w14:paraId="5019A8B4" w14:textId="77777777" w:rsidR="00727180" w:rsidRDefault="00727180">
      <w:pPr>
        <w:rPr>
          <w:rFonts w:ascii="微软雅黑" w:eastAsia="微软雅黑" w:hAnsi="微软雅黑" w:cs="微软雅黑"/>
          <w:sz w:val="28"/>
          <w:szCs w:val="28"/>
        </w:rPr>
      </w:pPr>
    </w:p>
    <w:p w14:paraId="0369EA72" w14:textId="77777777" w:rsidR="00727180" w:rsidRDefault="00A61A8E">
      <w:pPr>
        <w:pStyle w:val="TOC1"/>
        <w:pBdr>
          <w:left w:val="single" w:sz="4" w:space="0" w:color="auto"/>
          <w:right w:val="single" w:sz="4" w:space="1" w:color="auto"/>
        </w:pBdr>
        <w:jc w:val="center"/>
        <w:outlineLvl w:val="0"/>
        <w:rPr>
          <w:rFonts w:ascii="微软雅黑" w:eastAsia="微软雅黑" w:hAnsi="微软雅黑" w:cs="微软雅黑"/>
          <w:b w:val="0"/>
          <w:kern w:val="0"/>
          <w:sz w:val="20"/>
          <w:lang w:eastAsia="zh-CN"/>
        </w:rPr>
      </w:pPr>
      <w:bookmarkStart w:id="0" w:name="_Toc427221666"/>
      <w:bookmarkStart w:id="1" w:name="_Toc533511486"/>
      <w:r>
        <w:rPr>
          <w:rFonts w:ascii="微软雅黑" w:eastAsia="微软雅黑" w:hAnsi="微软雅黑" w:cs="微软雅黑" w:hint="eastAsia"/>
          <w:b w:val="0"/>
          <w:kern w:val="0"/>
          <w:sz w:val="20"/>
          <w:lang w:eastAsia="zh-CN"/>
        </w:rPr>
        <w:t>文档修订历史</w:t>
      </w:r>
      <w:bookmarkEnd w:id="0"/>
      <w:bookmarkEnd w:id="1"/>
    </w:p>
    <w:p w14:paraId="1153BDDB" w14:textId="77777777" w:rsidR="00727180" w:rsidRDefault="00A61A8E">
      <w:pPr>
        <w:pStyle w:val="TableText"/>
        <w:ind w:left="0"/>
        <w:rPr>
          <w:rFonts w:ascii="微软雅黑" w:eastAsia="微软雅黑" w:hAnsi="微软雅黑" w:cs="微软雅黑"/>
          <w:b/>
          <w:sz w:val="20"/>
          <w:lang w:eastAsia="zh-CN"/>
        </w:rPr>
      </w:pPr>
      <w:r>
        <w:rPr>
          <w:rFonts w:ascii="微软雅黑" w:eastAsia="微软雅黑" w:hAnsi="微软雅黑" w:cs="微软雅黑" w:hint="eastAsia"/>
          <w:b/>
          <w:sz w:val="20"/>
          <w:lang w:eastAsia="zh-CN"/>
        </w:rPr>
        <w:t>修订: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315"/>
        <w:gridCol w:w="1216"/>
        <w:gridCol w:w="3360"/>
        <w:gridCol w:w="1861"/>
      </w:tblGrid>
      <w:tr w:rsidR="00727180" w14:paraId="62347DA2" w14:textId="77777777" w:rsidTr="00206068">
        <w:trPr>
          <w:cantSplit/>
          <w:trHeight w:val="494"/>
        </w:trPr>
        <w:tc>
          <w:tcPr>
            <w:tcW w:w="1668" w:type="dxa"/>
          </w:tcPr>
          <w:p w14:paraId="54A73500" w14:textId="77777777" w:rsidR="00727180" w:rsidRDefault="00A61A8E">
            <w:pPr>
              <w:pStyle w:val="TableText"/>
              <w:ind w:left="0"/>
              <w:jc w:val="center"/>
              <w:rPr>
                <w:rFonts w:ascii="微软雅黑" w:eastAsia="微软雅黑" w:hAnsi="微软雅黑" w:cs="微软雅黑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日期</w:t>
            </w:r>
          </w:p>
        </w:tc>
        <w:tc>
          <w:tcPr>
            <w:tcW w:w="2315" w:type="dxa"/>
          </w:tcPr>
          <w:p w14:paraId="2DA934EA" w14:textId="77777777" w:rsidR="00727180" w:rsidRDefault="00A61A8E">
            <w:pPr>
              <w:pStyle w:val="TableText"/>
              <w:ind w:left="0"/>
              <w:jc w:val="center"/>
              <w:rPr>
                <w:rFonts w:ascii="微软雅黑" w:eastAsia="微软雅黑" w:hAnsi="微软雅黑" w:cs="微软雅黑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参与人</w:t>
            </w:r>
          </w:p>
        </w:tc>
        <w:tc>
          <w:tcPr>
            <w:tcW w:w="1216" w:type="dxa"/>
          </w:tcPr>
          <w:p w14:paraId="4F5FCEC5" w14:textId="77777777" w:rsidR="00727180" w:rsidRDefault="00A61A8E">
            <w:pPr>
              <w:pStyle w:val="TableText"/>
              <w:ind w:left="0"/>
              <w:jc w:val="center"/>
              <w:rPr>
                <w:rFonts w:ascii="微软雅黑" w:eastAsia="微软雅黑" w:hAnsi="微软雅黑" w:cs="微软雅黑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版本</w:t>
            </w:r>
          </w:p>
        </w:tc>
        <w:tc>
          <w:tcPr>
            <w:tcW w:w="3360" w:type="dxa"/>
          </w:tcPr>
          <w:p w14:paraId="298C4CA3" w14:textId="77777777" w:rsidR="00727180" w:rsidRDefault="00A61A8E">
            <w:pPr>
              <w:pStyle w:val="TableText"/>
              <w:ind w:left="0"/>
              <w:jc w:val="center"/>
              <w:rPr>
                <w:rFonts w:ascii="微软雅黑" w:eastAsia="微软雅黑" w:hAnsi="微软雅黑" w:cs="微软雅黑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动作</w:t>
            </w:r>
          </w:p>
        </w:tc>
        <w:tc>
          <w:tcPr>
            <w:tcW w:w="1861" w:type="dxa"/>
          </w:tcPr>
          <w:p w14:paraId="0664C05E" w14:textId="77777777" w:rsidR="00727180" w:rsidRDefault="00A61A8E">
            <w:pPr>
              <w:pStyle w:val="TableText"/>
              <w:ind w:left="0"/>
              <w:jc w:val="center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结论</w:t>
            </w:r>
          </w:p>
        </w:tc>
      </w:tr>
      <w:tr w:rsidR="00727180" w14:paraId="24EBC3D6" w14:textId="77777777" w:rsidTr="00206068">
        <w:trPr>
          <w:cantSplit/>
          <w:trHeight w:val="753"/>
        </w:trPr>
        <w:tc>
          <w:tcPr>
            <w:tcW w:w="1668" w:type="dxa"/>
          </w:tcPr>
          <w:p w14:paraId="12C4A57E" w14:textId="46EC3942" w:rsidR="00727180" w:rsidRDefault="003B56C3" w:rsidP="00B64109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03</w:t>
            </w:r>
            <w:r w:rsidR="00A61A8E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/</w:t>
            </w:r>
            <w:r w:rsidR="00B64109">
              <w:rPr>
                <w:rFonts w:ascii="微软雅黑" w:eastAsia="微软雅黑" w:hAnsi="微软雅黑" w:cs="微软雅黑"/>
                <w:sz w:val="20"/>
                <w:lang w:eastAsia="zh-CN"/>
              </w:rPr>
              <w:t>25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/2019</w:t>
            </w:r>
          </w:p>
        </w:tc>
        <w:tc>
          <w:tcPr>
            <w:tcW w:w="2315" w:type="dxa"/>
          </w:tcPr>
          <w:p w14:paraId="2BE6CB49" w14:textId="0CF0B57B" w:rsidR="00727180" w:rsidRDefault="00A61A8E" w:rsidP="00B64109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Foy Lian</w:t>
            </w:r>
          </w:p>
        </w:tc>
        <w:tc>
          <w:tcPr>
            <w:tcW w:w="1216" w:type="dxa"/>
          </w:tcPr>
          <w:p w14:paraId="50116F48" w14:textId="2A93B0FD" w:rsidR="00727180" w:rsidRDefault="00A61A8E" w:rsidP="00B64109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</w:rPr>
            </w:pPr>
            <w:r>
              <w:rPr>
                <w:rFonts w:ascii="微软雅黑" w:eastAsia="微软雅黑" w:hAnsi="微软雅黑" w:cs="微软雅黑"/>
                <w:sz w:val="20"/>
              </w:rPr>
              <w:t>V</w:t>
            </w:r>
            <w:r w:rsidR="00B64109">
              <w:rPr>
                <w:rFonts w:ascii="微软雅黑" w:eastAsia="微软雅黑" w:hAnsi="微软雅黑" w:cs="微软雅黑"/>
                <w:sz w:val="20"/>
              </w:rPr>
              <w:t>1.0</w:t>
            </w:r>
            <w:r>
              <w:rPr>
                <w:rFonts w:ascii="微软雅黑" w:eastAsia="微软雅黑" w:hAnsi="微软雅黑" w:cs="微软雅黑"/>
                <w:sz w:val="20"/>
              </w:rPr>
              <w:t>.0</w:t>
            </w:r>
          </w:p>
        </w:tc>
        <w:tc>
          <w:tcPr>
            <w:tcW w:w="3360" w:type="dxa"/>
          </w:tcPr>
          <w:p w14:paraId="47E70D19" w14:textId="4977E0B1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1861" w:type="dxa"/>
          </w:tcPr>
          <w:p w14:paraId="05EE6029" w14:textId="77777777" w:rsidR="00727180" w:rsidRDefault="00A61A8E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/A</w:t>
            </w:r>
          </w:p>
        </w:tc>
      </w:tr>
      <w:tr w:rsidR="00727180" w14:paraId="50FEF593" w14:textId="77777777" w:rsidTr="00206068">
        <w:trPr>
          <w:cantSplit/>
          <w:trHeight w:val="494"/>
        </w:trPr>
        <w:tc>
          <w:tcPr>
            <w:tcW w:w="1668" w:type="dxa"/>
          </w:tcPr>
          <w:p w14:paraId="6209F76F" w14:textId="43432B18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2315" w:type="dxa"/>
          </w:tcPr>
          <w:p w14:paraId="3366373D" w14:textId="35D83A59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1216" w:type="dxa"/>
          </w:tcPr>
          <w:p w14:paraId="7361F7CC" w14:textId="599B4CA5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3360" w:type="dxa"/>
          </w:tcPr>
          <w:p w14:paraId="252F6FC6" w14:textId="5F72FE86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1861" w:type="dxa"/>
          </w:tcPr>
          <w:p w14:paraId="27DFD519" w14:textId="77777777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</w:tr>
      <w:tr w:rsidR="00727180" w14:paraId="5CB3BE1D" w14:textId="77777777" w:rsidTr="00206068">
        <w:trPr>
          <w:cantSplit/>
          <w:trHeight w:val="494"/>
        </w:trPr>
        <w:tc>
          <w:tcPr>
            <w:tcW w:w="1668" w:type="dxa"/>
          </w:tcPr>
          <w:p w14:paraId="601FEBE8" w14:textId="1BDA01F9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2315" w:type="dxa"/>
          </w:tcPr>
          <w:p w14:paraId="43AA0583" w14:textId="54A36802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1216" w:type="dxa"/>
          </w:tcPr>
          <w:p w14:paraId="6CA25172" w14:textId="5B9A9718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3360" w:type="dxa"/>
          </w:tcPr>
          <w:p w14:paraId="7C2F7BFD" w14:textId="02D90B7E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  <w:tc>
          <w:tcPr>
            <w:tcW w:w="1861" w:type="dxa"/>
          </w:tcPr>
          <w:p w14:paraId="44B48734" w14:textId="77777777" w:rsidR="00727180" w:rsidRDefault="00727180">
            <w:pPr>
              <w:pStyle w:val="TableText"/>
              <w:ind w:left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</w:p>
        </w:tc>
      </w:tr>
    </w:tbl>
    <w:p w14:paraId="382426D9" w14:textId="77777777" w:rsidR="00727180" w:rsidRDefault="00727180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5DF311B2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50FAC2B6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3F0CB348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6546B1F6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64261E48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256489EC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1D0BED71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6DA0BF32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4AD3D561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3BADB997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12B5970C" w14:textId="77777777" w:rsidR="006368AC" w:rsidRDefault="006368AC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74E307E7" w14:textId="77777777" w:rsidR="00B64109" w:rsidRDefault="00B64109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44B32D3E" w14:textId="77777777" w:rsidR="00B64109" w:rsidRDefault="00B64109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28DB74F9" w14:textId="77777777" w:rsidR="00B64109" w:rsidRDefault="00B64109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062338F2" w14:textId="77777777" w:rsidR="00B64109" w:rsidRDefault="00B64109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p w14:paraId="104C5024" w14:textId="77777777" w:rsidR="00B64109" w:rsidRPr="006368AC" w:rsidRDefault="00B64109">
      <w:pPr>
        <w:rPr>
          <w:rFonts w:ascii="微软雅黑" w:eastAsia="微软雅黑" w:hAnsi="微软雅黑" w:cs="微软雅黑"/>
          <w:kern w:val="0"/>
          <w:sz w:val="20"/>
          <w:szCs w:val="20"/>
        </w:rPr>
      </w:pPr>
    </w:p>
    <w:sdt>
      <w:sdtPr>
        <w:rPr>
          <w:rFonts w:ascii="微软雅黑" w:eastAsia="微软雅黑" w:hAnsi="微软雅黑" w:cs="微软雅黑" w:hint="eastAsia"/>
          <w:b w:val="0"/>
          <w:kern w:val="2"/>
          <w:sz w:val="21"/>
          <w:szCs w:val="24"/>
          <w:lang w:val="zh-CN" w:eastAsia="zh-CN"/>
        </w:rPr>
        <w:id w:val="22271546"/>
      </w:sdtPr>
      <w:sdtEndPr>
        <w:rPr>
          <w:sz w:val="18"/>
          <w:szCs w:val="18"/>
          <w:lang w:val="en-US"/>
        </w:rPr>
      </w:sdtEndPr>
      <w:sdtContent>
        <w:p w14:paraId="5B705BE2" w14:textId="77777777" w:rsidR="00727180" w:rsidRDefault="00A61A8E" w:rsidP="006368AC">
          <w:pPr>
            <w:pStyle w:val="TOC1"/>
            <w:jc w:val="center"/>
            <w:rPr>
              <w:rFonts w:ascii="微软雅黑" w:eastAsia="微软雅黑" w:hAnsi="微软雅黑" w:cs="微软雅黑"/>
              <w:lang w:eastAsia="zh-CN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FFC25BD" w14:textId="77777777" w:rsidR="003B0B1A" w:rsidRDefault="00A61A8E">
          <w:pPr>
            <w:pStyle w:val="10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ins w:id="2" w:author="QQGang" w:date="2017-07-18T16:00:00Z">
            <w:r>
              <w:rPr>
                <w:rFonts w:ascii="微软雅黑" w:eastAsia="微软雅黑" w:hAnsi="微软雅黑" w:cs="微软雅黑" w:hint="eastAsia"/>
                <w:b w:val="0"/>
                <w:bCs w:val="0"/>
                <w:caps w:val="0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caps w:val="0"/>
              </w:rPr>
              <w:instrText xml:space="preserve"> TOC \o "1-4" \h \z \u </w:instrText>
            </w:r>
          </w:ins>
          <w:r>
            <w:rPr>
              <w:rFonts w:ascii="微软雅黑" w:eastAsia="微软雅黑" w:hAnsi="微软雅黑" w:cs="微软雅黑" w:hint="eastAsia"/>
              <w:b w:val="0"/>
              <w:bCs w:val="0"/>
              <w:caps w:val="0"/>
            </w:rPr>
            <w:fldChar w:fldCharType="separate"/>
          </w:r>
          <w:hyperlink w:anchor="_Toc533511486" w:history="1">
            <w:r w:rsidR="003B0B1A" w:rsidRPr="00292267">
              <w:rPr>
                <w:rStyle w:val="ad"/>
                <w:rFonts w:ascii="微软雅黑" w:eastAsia="微软雅黑" w:hAnsi="微软雅黑" w:cs="微软雅黑" w:hint="eastAsia"/>
                <w:noProof/>
                <w:lang w:eastAsia="zh-CN"/>
              </w:rPr>
              <w:t>文档修订历史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_Toc533511486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2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27408A9E" w14:textId="77777777" w:rsidR="003B0B1A" w:rsidRDefault="009B251D">
          <w:pPr>
            <w:pStyle w:val="10"/>
            <w:tabs>
              <w:tab w:val="left" w:pos="42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533511487" w:history="1">
            <w:r w:rsidR="003B0B1A" w:rsidRPr="00292267">
              <w:rPr>
                <w:rStyle w:val="ad"/>
                <w:rFonts w:ascii="微软雅黑" w:eastAsia="微软雅黑" w:hAnsi="微软雅黑" w:cs="微软雅黑"/>
                <w:noProof/>
                <w:lang w:eastAsia="zh-CN"/>
              </w:rPr>
              <w:t>1</w:t>
            </w:r>
            <w:r w:rsidR="003B0B1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B0B1A" w:rsidRPr="00292267">
              <w:rPr>
                <w:rStyle w:val="ad"/>
                <w:rFonts w:ascii="微软雅黑" w:eastAsia="微软雅黑" w:hAnsi="微软雅黑" w:cs="微软雅黑" w:hint="eastAsia"/>
                <w:noProof/>
                <w:lang w:eastAsia="zh-CN"/>
              </w:rPr>
              <w:t>背景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_Toc533511487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3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7212A9C2" w14:textId="77777777" w:rsidR="003B0B1A" w:rsidRDefault="009B251D">
          <w:pPr>
            <w:pStyle w:val="10"/>
            <w:tabs>
              <w:tab w:val="left" w:pos="42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533511488" w:history="1">
            <w:r w:rsidR="003B0B1A" w:rsidRPr="00292267">
              <w:rPr>
                <w:rStyle w:val="ad"/>
                <w:rFonts w:ascii="微软雅黑" w:eastAsia="微软雅黑" w:hAnsi="微软雅黑" w:cs="微软雅黑"/>
                <w:noProof/>
                <w:lang w:eastAsia="zh-CN"/>
              </w:rPr>
              <w:t>2</w:t>
            </w:r>
            <w:r w:rsidR="003B0B1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B0B1A" w:rsidRPr="00292267">
              <w:rPr>
                <w:rStyle w:val="ad"/>
                <w:rFonts w:ascii="微软雅黑" w:eastAsia="微软雅黑" w:hAnsi="微软雅黑" w:cs="微软雅黑" w:hint="eastAsia"/>
                <w:noProof/>
                <w:lang w:eastAsia="zh-CN"/>
              </w:rPr>
              <w:t>整体说明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_Toc533511488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3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510779ED" w14:textId="77777777" w:rsidR="003B0B1A" w:rsidRDefault="009B251D">
          <w:pPr>
            <w:pStyle w:val="10"/>
            <w:tabs>
              <w:tab w:val="left" w:pos="42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533511489" w:history="1">
            <w:r w:rsidR="003B0B1A" w:rsidRPr="00292267">
              <w:rPr>
                <w:rStyle w:val="ad"/>
                <w:rFonts w:ascii="微软雅黑" w:eastAsia="微软雅黑" w:hAnsi="微软雅黑" w:cs="微软雅黑"/>
                <w:noProof/>
                <w:lang w:eastAsia="zh-CN"/>
              </w:rPr>
              <w:t>3</w:t>
            </w:r>
            <w:r w:rsidR="003B0B1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B0B1A" w:rsidRPr="00292267">
              <w:rPr>
                <w:rStyle w:val="ad"/>
                <w:rFonts w:ascii="微软雅黑" w:eastAsia="微软雅黑" w:hAnsi="微软雅黑" w:cs="微软雅黑" w:hint="eastAsia"/>
                <w:noProof/>
                <w:lang w:eastAsia="zh-CN"/>
              </w:rPr>
              <w:t>接口定义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_Toc533511489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4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26DD5C14" w14:textId="77777777" w:rsidR="003B0B1A" w:rsidRDefault="009B251D">
          <w:pPr>
            <w:pStyle w:val="30"/>
            <w:tabs>
              <w:tab w:val="left" w:pos="16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1490" w:history="1">
            <w:r w:rsidR="003B0B1A" w:rsidRPr="00292267">
              <w:rPr>
                <w:rStyle w:val="ad"/>
                <w:rFonts w:ascii="Arial" w:hAnsi="Arial" w:cs="Arial Unicode MS"/>
                <w:noProof/>
              </w:rPr>
              <w:t>3.1.1</w:t>
            </w:r>
            <w:r w:rsidR="003B0B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B0B1A" w:rsidRPr="00292267">
              <w:rPr>
                <w:rStyle w:val="ad"/>
                <w:rFonts w:ascii="宋体" w:hAnsi="宋体" w:cs="宋体" w:hint="eastAsia"/>
                <w:noProof/>
              </w:rPr>
              <w:t>创建卷宗文件存证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_Toc533511490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4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15224316" w14:textId="77777777" w:rsidR="003B0B1A" w:rsidRDefault="009B251D">
          <w:pPr>
            <w:pStyle w:val="30"/>
            <w:tabs>
              <w:tab w:val="left" w:pos="16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1491" w:history="1">
            <w:r w:rsidR="003B0B1A" w:rsidRPr="00292267">
              <w:rPr>
                <w:rStyle w:val="ad"/>
                <w:rFonts w:ascii="Arial" w:hAnsi="Arial" w:cs="Arial Unicode MS"/>
                <w:noProof/>
              </w:rPr>
              <w:t>3.1.2</w:t>
            </w:r>
            <w:r w:rsidR="003B0B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B0B1A" w:rsidRPr="00292267">
              <w:rPr>
                <w:rStyle w:val="ad"/>
                <w:rFonts w:ascii="宋体" w:hAnsi="宋体" w:cs="宋体" w:hint="eastAsia"/>
                <w:noProof/>
              </w:rPr>
              <w:t>创建卷宗事件存证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_Toc533511491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5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5E7451F8" w14:textId="77777777" w:rsidR="003B0B1A" w:rsidRDefault="009B251D">
          <w:pPr>
            <w:pStyle w:val="30"/>
            <w:tabs>
              <w:tab w:val="left" w:pos="16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1492" w:history="1">
            <w:r w:rsidR="003B0B1A" w:rsidRPr="00292267">
              <w:rPr>
                <w:rStyle w:val="ad"/>
                <w:rFonts w:ascii="Arial" w:hAnsi="Arial" w:cs="Arial Unicode MS"/>
                <w:noProof/>
              </w:rPr>
              <w:t>3.1.3</w:t>
            </w:r>
            <w:r w:rsidR="003B0B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B0B1A" w:rsidRPr="00292267">
              <w:rPr>
                <w:rStyle w:val="ad"/>
                <w:rFonts w:ascii="宋体" w:hAnsi="宋体" w:cs="宋体" w:hint="eastAsia"/>
                <w:noProof/>
              </w:rPr>
              <w:t>根据</w:t>
            </w:r>
            <w:r w:rsidR="003B0B1A" w:rsidRPr="00292267">
              <w:rPr>
                <w:rStyle w:val="ad"/>
                <w:rFonts w:ascii="宋体" w:hAnsi="宋体" w:cs="宋体"/>
                <w:noProof/>
              </w:rPr>
              <w:t>bizId</w:t>
            </w:r>
            <w:r w:rsidR="003B0B1A" w:rsidRPr="00292267">
              <w:rPr>
                <w:rStyle w:val="ad"/>
                <w:rFonts w:ascii="宋体" w:hAnsi="宋体" w:cs="宋体" w:hint="eastAsia"/>
                <w:noProof/>
              </w:rPr>
              <w:t>来查询卷宗文件存证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_Toc533511492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7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2F799307" w14:textId="77777777" w:rsidR="003B0B1A" w:rsidRDefault="009B251D">
          <w:pPr>
            <w:pStyle w:val="30"/>
            <w:tabs>
              <w:tab w:val="left" w:pos="16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1493" w:history="1">
            <w:r w:rsidR="003B0B1A" w:rsidRPr="00292267">
              <w:rPr>
                <w:rStyle w:val="ad"/>
                <w:rFonts w:ascii="Arial" w:hAnsi="Arial" w:cs="Arial Unicode MS"/>
                <w:noProof/>
              </w:rPr>
              <w:t>3.1.4</w:t>
            </w:r>
            <w:r w:rsidR="003B0B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B0B1A" w:rsidRPr="00292267">
              <w:rPr>
                <w:rStyle w:val="ad"/>
                <w:rFonts w:ascii="宋体" w:hAnsi="宋体" w:cs="宋体" w:hint="eastAsia"/>
                <w:noProof/>
              </w:rPr>
              <w:t>根据</w:t>
            </w:r>
            <w:r w:rsidR="003B0B1A" w:rsidRPr="00292267">
              <w:rPr>
                <w:rStyle w:val="ad"/>
                <w:rFonts w:ascii="宋体" w:hAnsi="宋体" w:cs="宋体"/>
                <w:noProof/>
              </w:rPr>
              <w:t>bizId</w:t>
            </w:r>
            <w:r w:rsidR="003B0B1A" w:rsidRPr="00292267">
              <w:rPr>
                <w:rStyle w:val="ad"/>
                <w:rFonts w:ascii="宋体" w:hAnsi="宋体" w:cs="宋体" w:hint="eastAsia"/>
                <w:noProof/>
              </w:rPr>
              <w:t>来查询卷宗事件存证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_Toc533511493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8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660A37A7" w14:textId="77777777" w:rsidR="003B0B1A" w:rsidRDefault="009B251D">
          <w:pPr>
            <w:pStyle w:val="30"/>
            <w:tabs>
              <w:tab w:val="left" w:pos="16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1494" w:history="1">
            <w:r w:rsidR="003B0B1A" w:rsidRPr="00292267">
              <w:rPr>
                <w:rStyle w:val="ad"/>
                <w:rFonts w:ascii="Arial" w:hAnsi="Arial" w:cs="Arial Unicode MS"/>
                <w:noProof/>
              </w:rPr>
              <w:t>3.1.5</w:t>
            </w:r>
            <w:r w:rsidR="003B0B1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B0B1A" w:rsidRPr="00292267">
              <w:rPr>
                <w:rStyle w:val="ad"/>
                <w:rFonts w:ascii="宋体" w:hAnsi="宋体" w:cs="宋体" w:hint="eastAsia"/>
                <w:noProof/>
              </w:rPr>
              <w:t>根据文件名查询一组匹配存证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_Toc533511494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9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3105DFC7" w14:textId="77777777" w:rsidR="003B0B1A" w:rsidRDefault="009B251D">
          <w:pPr>
            <w:pStyle w:val="10"/>
            <w:tabs>
              <w:tab w:val="left" w:pos="42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533511495" w:history="1">
            <w:r w:rsidR="003B0B1A" w:rsidRPr="00292267">
              <w:rPr>
                <w:rStyle w:val="ad"/>
                <w:rFonts w:ascii="微软雅黑" w:eastAsia="微软雅黑" w:hAnsi="微软雅黑" w:cs="微软雅黑"/>
                <w:noProof/>
                <w:lang w:eastAsia="zh-CN"/>
              </w:rPr>
              <w:t>4</w:t>
            </w:r>
            <w:r w:rsidR="003B0B1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B0B1A" w:rsidRPr="00292267">
              <w:rPr>
                <w:rStyle w:val="ad"/>
                <w:rFonts w:ascii="微软雅黑" w:eastAsia="微软雅黑" w:hAnsi="微软雅黑" w:cs="微软雅黑"/>
                <w:noProof/>
                <w:lang w:eastAsia="zh-CN"/>
              </w:rPr>
              <w:t>Q&amp;A</w:t>
            </w:r>
            <w:r w:rsidR="003B0B1A">
              <w:rPr>
                <w:noProof/>
                <w:webHidden/>
              </w:rPr>
              <w:tab/>
            </w:r>
            <w:r w:rsidR="003B0B1A">
              <w:rPr>
                <w:noProof/>
                <w:webHidden/>
              </w:rPr>
              <w:fldChar w:fldCharType="begin"/>
            </w:r>
            <w:r w:rsidR="003B0B1A">
              <w:rPr>
                <w:noProof/>
                <w:webHidden/>
              </w:rPr>
              <w:instrText xml:space="preserve"> PAGEREF _Toc533511495 \h </w:instrText>
            </w:r>
            <w:r w:rsidR="003B0B1A">
              <w:rPr>
                <w:noProof/>
                <w:webHidden/>
              </w:rPr>
            </w:r>
            <w:r w:rsidR="003B0B1A">
              <w:rPr>
                <w:noProof/>
                <w:webHidden/>
              </w:rPr>
              <w:fldChar w:fldCharType="separate"/>
            </w:r>
            <w:r w:rsidR="003B0B1A">
              <w:rPr>
                <w:noProof/>
                <w:webHidden/>
              </w:rPr>
              <w:t>11</w:t>
            </w:r>
            <w:r w:rsidR="003B0B1A">
              <w:rPr>
                <w:noProof/>
                <w:webHidden/>
              </w:rPr>
              <w:fldChar w:fldCharType="end"/>
            </w:r>
          </w:hyperlink>
        </w:p>
        <w:p w14:paraId="4DED2CAA" w14:textId="7DB9A0F6" w:rsidR="00727180" w:rsidRDefault="00A61A8E">
          <w:pPr>
            <w:tabs>
              <w:tab w:val="right" w:leader="dot" w:pos="10194"/>
            </w:tabs>
            <w:rPr>
              <w:rFonts w:ascii="微软雅黑" w:eastAsia="微软雅黑" w:hAnsi="微软雅黑" w:cs="微软雅黑"/>
              <w:bCs/>
              <w:caps/>
              <w:kern w:val="0"/>
              <w:szCs w:val="20"/>
            </w:rPr>
          </w:pPr>
          <w:ins w:id="3" w:author="QQGang" w:date="2017-07-18T16:00:00Z">
            <w:r>
              <w:rPr>
                <w:rFonts w:ascii="微软雅黑" w:eastAsia="微软雅黑" w:hAnsi="微软雅黑" w:cs="微软雅黑" w:hint="eastAsia"/>
                <w:bCs/>
                <w:caps/>
                <w:kern w:val="0"/>
                <w:szCs w:val="20"/>
              </w:rPr>
              <w:fldChar w:fldCharType="end"/>
            </w:r>
          </w:ins>
        </w:p>
        <w:p w14:paraId="1ED74243" w14:textId="77777777" w:rsidR="00727180" w:rsidRDefault="009B251D">
          <w:pPr>
            <w:tabs>
              <w:tab w:val="right" w:leader="dot" w:pos="10194"/>
            </w:tabs>
            <w:rPr>
              <w:sz w:val="18"/>
              <w:szCs w:val="18"/>
            </w:rPr>
          </w:pPr>
        </w:p>
      </w:sdtContent>
    </w:sdt>
    <w:p w14:paraId="4315C946" w14:textId="77777777" w:rsidR="00727180" w:rsidRDefault="00A61A8E">
      <w:pPr>
        <w:pStyle w:val="StyleHeading1Heading1CharHeading1Char2CharHeading1Char1"/>
        <w:pBdr>
          <w:bottom w:val="single" w:sz="6" w:space="3" w:color="808080"/>
        </w:pBdr>
        <w:rPr>
          <w:rFonts w:ascii="微软雅黑" w:eastAsia="微软雅黑" w:hAnsi="微软雅黑" w:cs="微软雅黑"/>
          <w:szCs w:val="28"/>
          <w:lang w:eastAsia="zh-CN"/>
        </w:rPr>
      </w:pPr>
      <w:bookmarkStart w:id="4" w:name="_Toc533511487"/>
      <w:r>
        <w:rPr>
          <w:rFonts w:ascii="微软雅黑" w:eastAsia="微软雅黑" w:hAnsi="微软雅黑" w:cs="微软雅黑" w:hint="eastAsia"/>
          <w:szCs w:val="28"/>
          <w:lang w:eastAsia="zh-CN"/>
        </w:rPr>
        <w:t>背景</w:t>
      </w:r>
      <w:bookmarkEnd w:id="4"/>
    </w:p>
    <w:p w14:paraId="35D76077" w14:textId="357A0BF6" w:rsidR="00727180" w:rsidRDefault="00032C39">
      <w:pPr>
        <w:ind w:left="432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NA</w:t>
      </w:r>
    </w:p>
    <w:p w14:paraId="229C8D80" w14:textId="77777777" w:rsidR="00727180" w:rsidRDefault="00A61A8E">
      <w:pPr>
        <w:pStyle w:val="StyleHeading1Heading1CharHeading1Char2CharHeading1Char1"/>
        <w:pBdr>
          <w:bottom w:val="single" w:sz="6" w:space="3" w:color="808080"/>
        </w:pBdr>
        <w:rPr>
          <w:rFonts w:ascii="微软雅黑" w:eastAsia="微软雅黑" w:hAnsi="微软雅黑" w:cs="微软雅黑"/>
          <w:szCs w:val="28"/>
          <w:lang w:eastAsia="zh-CN"/>
        </w:rPr>
      </w:pPr>
      <w:bookmarkStart w:id="5" w:name="_Toc533511488"/>
      <w:r>
        <w:rPr>
          <w:rFonts w:ascii="微软雅黑" w:eastAsia="微软雅黑" w:hAnsi="微软雅黑" w:cs="微软雅黑" w:hint="eastAsia"/>
          <w:szCs w:val="28"/>
          <w:lang w:eastAsia="zh-CN"/>
        </w:rPr>
        <w:t>整体说明</w:t>
      </w:r>
      <w:bookmarkEnd w:id="5"/>
    </w:p>
    <w:p w14:paraId="6FC3AFA4" w14:textId="4868B3A3" w:rsidR="00727180" w:rsidRDefault="002266DF" w:rsidP="002266DF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本文定义的所有接口都是</w:t>
      </w:r>
      <w:r>
        <w:rPr>
          <w:rFonts w:hint="eastAsia"/>
        </w:rPr>
        <w:t>Rest</w:t>
      </w:r>
      <w:r>
        <w:t xml:space="preserve"> </w:t>
      </w:r>
      <w:r>
        <w:t>接口</w:t>
      </w:r>
    </w:p>
    <w:p w14:paraId="6F5D6A32" w14:textId="3CE79BD1" w:rsidR="003B56C3" w:rsidRDefault="003B56C3" w:rsidP="003B56C3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所有对</w:t>
      </w:r>
      <w:r>
        <w:rPr>
          <w:rFonts w:hint="eastAsia"/>
        </w:rPr>
        <w:t>api</w:t>
      </w:r>
      <w:r>
        <w:rPr>
          <w:rFonts w:hint="eastAsia"/>
        </w:rPr>
        <w:t>发起的请求，都需要在</w:t>
      </w:r>
      <w:r>
        <w:rPr>
          <w:rFonts w:hint="eastAsia"/>
        </w:rPr>
        <w:t>header</w:t>
      </w:r>
      <w:r>
        <w:rPr>
          <w:rFonts w:hint="eastAsia"/>
        </w:rPr>
        <w:t>中带上</w:t>
      </w:r>
      <w:r w:rsidRPr="003B56C3">
        <w:t>Security-Key</w:t>
      </w:r>
      <w:r w:rsidR="00BF1E2D">
        <w:rPr>
          <w:rFonts w:hint="eastAsia"/>
        </w:rPr>
        <w:t>。应用的</w:t>
      </w:r>
      <w:r w:rsidR="00BF1E2D">
        <w:rPr>
          <w:rFonts w:hint="eastAsia"/>
        </w:rPr>
        <w:t>key</w:t>
      </w:r>
      <w:r w:rsidR="00BF1E2D">
        <w:rPr>
          <w:rFonts w:hint="eastAsia"/>
        </w:rPr>
        <w:t>请询问管理获取。</w:t>
      </w:r>
      <w:r w:rsidR="00BF1E2D">
        <w:t xml:space="preserve"> </w:t>
      </w:r>
    </w:p>
    <w:p w14:paraId="3797E807" w14:textId="636D7B7B" w:rsidR="002266DF" w:rsidRPr="002266DF" w:rsidRDefault="002266DF" w:rsidP="002266DF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如没有特殊说明，所有</w:t>
      </w:r>
      <w:r>
        <w:rPr>
          <w:rFonts w:hint="eastAsia"/>
        </w:rPr>
        <w:t>API</w:t>
      </w:r>
      <w:r>
        <w:rPr>
          <w:rFonts w:hint="eastAsia"/>
        </w:rPr>
        <w:t>请求需要在</w:t>
      </w:r>
      <w:r>
        <w:rPr>
          <w:rFonts w:hint="eastAsia"/>
        </w:rPr>
        <w:t>Header</w:t>
      </w:r>
      <w:r>
        <w:rPr>
          <w:rFonts w:hint="eastAsia"/>
        </w:rPr>
        <w:t>设置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Accept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application/json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application/json</w:t>
      </w:r>
    </w:p>
    <w:p w14:paraId="73A29763" w14:textId="198B8192" w:rsidR="002266DF" w:rsidRDefault="002266DF" w:rsidP="002266DF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如无特殊说明，所有接口返回结果都是如下</w:t>
      </w:r>
      <w:r>
        <w:t>json</w:t>
      </w:r>
      <w:r>
        <w:rPr>
          <w:rFonts w:hint="eastAsia"/>
        </w:rPr>
        <w:t>格式：</w:t>
      </w:r>
    </w:p>
    <w:p w14:paraId="33DCC3C3" w14:textId="77777777" w:rsidR="002266DF" w:rsidRDefault="002266DF" w:rsidP="002266DF">
      <w:pPr>
        <w:pStyle w:val="af0"/>
        <w:ind w:left="780"/>
      </w:pPr>
      <w:r>
        <w:t>{</w:t>
      </w:r>
    </w:p>
    <w:p w14:paraId="374EE183" w14:textId="5B455E57" w:rsidR="002266DF" w:rsidRDefault="002266DF" w:rsidP="002266DF">
      <w:pPr>
        <w:pStyle w:val="af0"/>
        <w:ind w:left="780"/>
      </w:pPr>
      <w:r>
        <w:t xml:space="preserve">    "procCode": </w:t>
      </w:r>
      <w:r w:rsidR="003B56C3">
        <w:t>200</w:t>
      </w:r>
      <w:r>
        <w:t>,//</w:t>
      </w:r>
      <w:r>
        <w:rPr>
          <w:rFonts w:hint="eastAsia"/>
        </w:rPr>
        <w:t>接口返回结果，</w:t>
      </w:r>
      <w:r w:rsidR="003B56C3">
        <w:t>200</w:t>
      </w:r>
      <w:r>
        <w:rPr>
          <w:rFonts w:hint="eastAsia"/>
        </w:rPr>
        <w:t>：成功，其他：失败</w:t>
      </w:r>
    </w:p>
    <w:p w14:paraId="682E37FA" w14:textId="77777777" w:rsidR="002266DF" w:rsidRDefault="002266DF" w:rsidP="002266DF">
      <w:pPr>
        <w:pStyle w:val="af0"/>
        <w:ind w:left="780"/>
      </w:pPr>
      <w:r>
        <w:t xml:space="preserve">    "</w:t>
      </w:r>
      <w:proofErr w:type="gramStart"/>
      <w:r>
        <w:t>payload</w:t>
      </w:r>
      <w:proofErr w:type="gramEnd"/>
      <w:r>
        <w:t>": {</w:t>
      </w:r>
    </w:p>
    <w:p w14:paraId="59663DD7" w14:textId="2C3541D7" w:rsidR="002266DF" w:rsidRDefault="002266DF" w:rsidP="002266DF">
      <w:pPr>
        <w:pStyle w:val="af0"/>
        <w:ind w:left="780"/>
      </w:pPr>
      <w:r>
        <w:t xml:space="preserve">        //</w:t>
      </w:r>
      <w:r>
        <w:rPr>
          <w:rFonts w:hint="eastAsia"/>
        </w:rPr>
        <w:t>具体业务的</w:t>
      </w:r>
      <w:r>
        <w:rPr>
          <w:rFonts w:hint="eastAsia"/>
        </w:rPr>
        <w:t>json</w:t>
      </w:r>
    </w:p>
    <w:p w14:paraId="425F534C" w14:textId="77777777" w:rsidR="002266DF" w:rsidRDefault="002266DF" w:rsidP="002266DF">
      <w:pPr>
        <w:pStyle w:val="af0"/>
        <w:ind w:left="780"/>
      </w:pPr>
      <w:r>
        <w:t xml:space="preserve">    },</w:t>
      </w:r>
    </w:p>
    <w:p w14:paraId="5E0B5D8E" w14:textId="1BAF3600" w:rsidR="002266DF" w:rsidRDefault="002266DF" w:rsidP="002266DF">
      <w:pPr>
        <w:pStyle w:val="af0"/>
        <w:ind w:left="780"/>
      </w:pPr>
      <w:r>
        <w:t xml:space="preserve">    "message": null //</w:t>
      </w:r>
      <w:r>
        <w:rPr>
          <w:rFonts w:hint="eastAsia"/>
        </w:rPr>
        <w:t>后台返回的消息</w:t>
      </w:r>
    </w:p>
    <w:p w14:paraId="0393C232" w14:textId="7510ED58" w:rsidR="002266DF" w:rsidRDefault="002266DF" w:rsidP="002266DF">
      <w:pPr>
        <w:pStyle w:val="af0"/>
        <w:ind w:left="780" w:firstLineChars="250" w:firstLine="525"/>
      </w:pPr>
      <w:r>
        <w:t>}</w:t>
      </w:r>
    </w:p>
    <w:p w14:paraId="0EE8E924" w14:textId="64CA70C3" w:rsidR="007E5D87" w:rsidRDefault="007E5D87" w:rsidP="007E5D87">
      <w:r>
        <w:rPr>
          <w:rFonts w:hint="eastAsia"/>
        </w:rPr>
        <w:t xml:space="preserve">   </w:t>
      </w:r>
      <w:r w:rsidR="003B56C3">
        <w:t>4. procCode</w:t>
      </w:r>
      <w:r w:rsidR="003B56C3">
        <w:rPr>
          <w:rFonts w:hint="eastAsia"/>
        </w:rPr>
        <w:t>码表定义</w:t>
      </w:r>
    </w:p>
    <w:p w14:paraId="4554C9B9" w14:textId="64661400" w:rsidR="003B56C3" w:rsidRDefault="003B56C3" w:rsidP="007E5D87">
      <w:r>
        <w:lastRenderedPageBreak/>
        <w:tab/>
      </w:r>
      <w:r>
        <w:object w:dxaOrig="1534" w:dyaOrig="1111" w14:anchorId="280B6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9" o:title=""/>
          </v:shape>
          <o:OLEObject Type="Embed" ProgID="Excel.Sheet.12" ShapeID="_x0000_i1025" DrawAspect="Icon" ObjectID="_1615036848" r:id="rId10"/>
        </w:object>
      </w:r>
    </w:p>
    <w:p w14:paraId="413623A2" w14:textId="77777777" w:rsidR="00727180" w:rsidRDefault="00B64109">
      <w:pPr>
        <w:pStyle w:val="StyleHeading1Heading1CharHeading1Char2CharHeading1Char1"/>
        <w:pBdr>
          <w:bottom w:val="single" w:sz="6" w:space="3" w:color="808080"/>
        </w:pBdr>
        <w:rPr>
          <w:rFonts w:ascii="微软雅黑" w:eastAsia="微软雅黑" w:hAnsi="微软雅黑" w:cs="微软雅黑"/>
          <w:szCs w:val="28"/>
          <w:lang w:eastAsia="zh-CN"/>
        </w:rPr>
      </w:pPr>
      <w:bookmarkStart w:id="6" w:name="_Toc533511489"/>
      <w:r>
        <w:rPr>
          <w:rFonts w:ascii="微软雅黑" w:eastAsia="微软雅黑" w:hAnsi="微软雅黑" w:cs="微软雅黑" w:hint="eastAsia"/>
          <w:szCs w:val="28"/>
          <w:lang w:eastAsia="zh-CN"/>
        </w:rPr>
        <w:t>接口定义</w:t>
      </w:r>
      <w:bookmarkEnd w:id="6"/>
    </w:p>
    <w:p w14:paraId="4C82599A" w14:textId="6E1B9878" w:rsidR="00727180" w:rsidRDefault="003B56C3" w:rsidP="00032C39">
      <w:pPr>
        <w:pStyle w:val="3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添加事件存证</w:t>
      </w:r>
    </w:p>
    <w:tbl>
      <w:tblPr>
        <w:tblStyle w:val="ae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27"/>
        <w:gridCol w:w="281"/>
        <w:gridCol w:w="729"/>
        <w:gridCol w:w="1700"/>
        <w:gridCol w:w="202"/>
        <w:gridCol w:w="965"/>
        <w:gridCol w:w="3691"/>
      </w:tblGrid>
      <w:tr w:rsidR="00727180" w14:paraId="0313B7F1" w14:textId="77777777">
        <w:tc>
          <w:tcPr>
            <w:tcW w:w="10588" w:type="dxa"/>
            <w:gridSpan w:val="8"/>
            <w:shd w:val="clear" w:color="auto" w:fill="00B0F0"/>
          </w:tcPr>
          <w:p w14:paraId="3FB44DA6" w14:textId="77777777" w:rsidR="00727180" w:rsidRDefault="00A61A8E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场景基础信息</w:t>
            </w:r>
          </w:p>
        </w:tc>
      </w:tr>
      <w:tr w:rsidR="00727180" w14:paraId="0017C74F" w14:textId="77777777">
        <w:trPr>
          <w:trHeight w:val="317"/>
        </w:trPr>
        <w:tc>
          <w:tcPr>
            <w:tcW w:w="2093" w:type="dxa"/>
            <w:shd w:val="clear" w:color="auto" w:fill="auto"/>
          </w:tcPr>
          <w:p w14:paraId="26845BD7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设计编号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3EC3FEEE" w14:textId="77777777" w:rsidR="00727180" w:rsidRDefault="0072718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423ADCA1" w14:textId="77777777">
        <w:tc>
          <w:tcPr>
            <w:tcW w:w="2093" w:type="dxa"/>
            <w:shd w:val="clear" w:color="auto" w:fill="auto"/>
          </w:tcPr>
          <w:p w14:paraId="2B45C2D2" w14:textId="761E9938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请求</w:t>
            </w:r>
            <w:r w:rsidR="007E5D87">
              <w:rPr>
                <w:rFonts w:ascii="微软雅黑" w:eastAsia="微软雅黑" w:hAnsi="微软雅黑" w:cs="微软雅黑" w:hint="eastAsia"/>
                <w:sz w:val="15"/>
                <w:szCs w:val="15"/>
              </w:rPr>
              <w:t>URI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079BED41" w14:textId="1EBEBE46" w:rsidR="00727180" w:rsidRDefault="009B251D" w:rsidP="0099500C">
            <w:pPr>
              <w:jc w:val="left"/>
            </w:pPr>
            <w:hyperlink r:id="rId11" w:history="1">
              <w:r w:rsidR="00F4726F" w:rsidRPr="00E93323">
                <w:rPr>
                  <w:rStyle w:val="ad"/>
                </w:rPr>
                <w:t>http://tfs-api-stage.at2plus.com/tfs/api/blockchain/addEvent</w:t>
              </w:r>
            </w:hyperlink>
          </w:p>
          <w:p w14:paraId="2E4FB0B5" w14:textId="69629FDE" w:rsidR="00F4726F" w:rsidRDefault="00F4726F" w:rsidP="0099500C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1588587E" w14:textId="77777777">
        <w:tc>
          <w:tcPr>
            <w:tcW w:w="2093" w:type="dxa"/>
            <w:shd w:val="clear" w:color="auto" w:fill="auto"/>
          </w:tcPr>
          <w:p w14:paraId="672EF443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0F5D9E23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http POST</w:t>
            </w:r>
          </w:p>
        </w:tc>
      </w:tr>
      <w:tr w:rsidR="00727180" w14:paraId="50517D5E" w14:textId="77777777">
        <w:tc>
          <w:tcPr>
            <w:tcW w:w="2093" w:type="dxa"/>
            <w:shd w:val="clear" w:color="auto" w:fill="auto"/>
          </w:tcPr>
          <w:p w14:paraId="2AB7A0F5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事务处理类型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61A69FE8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短事务</w:t>
            </w:r>
          </w:p>
        </w:tc>
      </w:tr>
      <w:tr w:rsidR="00727180" w14:paraId="579375A6" w14:textId="77777777">
        <w:tc>
          <w:tcPr>
            <w:tcW w:w="2093" w:type="dxa"/>
          </w:tcPr>
          <w:p w14:paraId="6143632D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场景名</w:t>
            </w:r>
          </w:p>
        </w:tc>
        <w:tc>
          <w:tcPr>
            <w:tcW w:w="8495" w:type="dxa"/>
            <w:gridSpan w:val="7"/>
          </w:tcPr>
          <w:p w14:paraId="7140A1FE" w14:textId="74C55E52" w:rsidR="00727180" w:rsidRDefault="002266DF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2266DF">
              <w:rPr>
                <w:rFonts w:ascii="微软雅黑" w:eastAsia="微软雅黑" w:hAnsi="微软雅黑" w:cs="微软雅黑" w:hint="eastAsia"/>
                <w:sz w:val="15"/>
                <w:szCs w:val="15"/>
              </w:rPr>
              <w:t>业务端调用该Web Service,创建</w:t>
            </w:r>
            <w:r w:rsidR="00F4726F">
              <w:rPr>
                <w:rFonts w:ascii="微软雅黑" w:eastAsia="微软雅黑" w:hAnsi="微软雅黑" w:cs="微软雅黑" w:hint="eastAsia"/>
                <w:sz w:val="15"/>
                <w:szCs w:val="15"/>
              </w:rPr>
              <w:t>事件存证</w:t>
            </w:r>
          </w:p>
        </w:tc>
      </w:tr>
      <w:tr w:rsidR="00727180" w14:paraId="7B9F1864" w14:textId="77777777">
        <w:tc>
          <w:tcPr>
            <w:tcW w:w="2093" w:type="dxa"/>
          </w:tcPr>
          <w:p w14:paraId="4F153C31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  <w:tc>
          <w:tcPr>
            <w:tcW w:w="8495" w:type="dxa"/>
            <w:gridSpan w:val="7"/>
          </w:tcPr>
          <w:p w14:paraId="7CB30A4D" w14:textId="77777777" w:rsidR="00727180" w:rsidRDefault="0072718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2779D4B6" w14:textId="77777777">
        <w:tc>
          <w:tcPr>
            <w:tcW w:w="2093" w:type="dxa"/>
          </w:tcPr>
          <w:p w14:paraId="2177AE3D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调用频度</w:t>
            </w:r>
          </w:p>
        </w:tc>
        <w:tc>
          <w:tcPr>
            <w:tcW w:w="8495" w:type="dxa"/>
            <w:gridSpan w:val="7"/>
          </w:tcPr>
          <w:p w14:paraId="07642205" w14:textId="77777777" w:rsidR="00727180" w:rsidRDefault="00A61A8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高频</w:t>
            </w:r>
          </w:p>
        </w:tc>
      </w:tr>
      <w:tr w:rsidR="00727180" w14:paraId="08370EF1" w14:textId="77777777">
        <w:tc>
          <w:tcPr>
            <w:tcW w:w="10588" w:type="dxa"/>
            <w:gridSpan w:val="8"/>
            <w:shd w:val="clear" w:color="auto" w:fill="FFC000"/>
          </w:tcPr>
          <w:p w14:paraId="07E21B1E" w14:textId="77777777" w:rsidR="00727180" w:rsidRDefault="00A61A8E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请求方</w:t>
            </w:r>
          </w:p>
        </w:tc>
      </w:tr>
      <w:tr w:rsidR="00727180" w14:paraId="66DC0694" w14:textId="77777777">
        <w:tc>
          <w:tcPr>
            <w:tcW w:w="2093" w:type="dxa"/>
          </w:tcPr>
          <w:p w14:paraId="4344DA24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字段</w:t>
            </w:r>
          </w:p>
        </w:tc>
        <w:tc>
          <w:tcPr>
            <w:tcW w:w="927" w:type="dxa"/>
          </w:tcPr>
          <w:p w14:paraId="43715F75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gridSpan w:val="2"/>
          </w:tcPr>
          <w:p w14:paraId="6F67F72C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约束</w:t>
            </w:r>
          </w:p>
        </w:tc>
        <w:tc>
          <w:tcPr>
            <w:tcW w:w="1902" w:type="dxa"/>
            <w:gridSpan w:val="2"/>
          </w:tcPr>
          <w:p w14:paraId="028253DD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4656" w:type="dxa"/>
            <w:gridSpan w:val="2"/>
          </w:tcPr>
          <w:p w14:paraId="5CD808F2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727180" w14:paraId="61C7E611" w14:textId="77777777">
        <w:tc>
          <w:tcPr>
            <w:tcW w:w="2093" w:type="dxa"/>
          </w:tcPr>
          <w:p w14:paraId="21F5445E" w14:textId="46CD1D35" w:rsidR="00727180" w:rsidRPr="00BB376C" w:rsidRDefault="00BB376C" w:rsidP="00194E2E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iCs/>
                <w:sz w:val="15"/>
                <w:szCs w:val="15"/>
              </w:rPr>
              <w:t>eventMetadata</w:t>
            </w:r>
          </w:p>
        </w:tc>
        <w:tc>
          <w:tcPr>
            <w:tcW w:w="927" w:type="dxa"/>
          </w:tcPr>
          <w:p w14:paraId="594C9381" w14:textId="45E665ED" w:rsidR="00727180" w:rsidRDefault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对象</w:t>
            </w:r>
          </w:p>
        </w:tc>
        <w:tc>
          <w:tcPr>
            <w:tcW w:w="1010" w:type="dxa"/>
            <w:gridSpan w:val="2"/>
          </w:tcPr>
          <w:p w14:paraId="69C38F08" w14:textId="52C075E9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E531793" w14:textId="5847BBFA" w:rsidR="00727180" w:rsidRPr="00CA1C13" w:rsidRDefault="00BB376C" w:rsidP="00CA1C13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事件原数据</w:t>
            </w:r>
          </w:p>
        </w:tc>
        <w:tc>
          <w:tcPr>
            <w:tcW w:w="4656" w:type="dxa"/>
            <w:gridSpan w:val="2"/>
          </w:tcPr>
          <w:p w14:paraId="24BC2AEF" w14:textId="5000944E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CA1C13" w14:paraId="08FC45D5" w14:textId="77777777">
        <w:tc>
          <w:tcPr>
            <w:tcW w:w="2093" w:type="dxa"/>
          </w:tcPr>
          <w:p w14:paraId="4CD212CF" w14:textId="10763081" w:rsidR="00CA1C13" w:rsidRDefault="00BB376C" w:rsidP="00194E2E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archiveLocation</w:t>
            </w:r>
          </w:p>
        </w:tc>
        <w:tc>
          <w:tcPr>
            <w:tcW w:w="927" w:type="dxa"/>
          </w:tcPr>
          <w:p w14:paraId="322879F9" w14:textId="2C505F78" w:rsidR="00CA1C13" w:rsidRDefault="00BB376C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5DC1913" w14:textId="62E16F5C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7BAE303" w14:textId="2EC2EE58" w:rsidR="00CA1C13" w:rsidRPr="00CA1C13" w:rsidRDefault="00BB376C" w:rsidP="00CA1C1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归档事件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归档路径</w:t>
            </w:r>
          </w:p>
        </w:tc>
        <w:tc>
          <w:tcPr>
            <w:tcW w:w="4656" w:type="dxa"/>
            <w:gridSpan w:val="2"/>
          </w:tcPr>
          <w:p w14:paraId="0D5174D8" w14:textId="18E02F92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CA1C13" w14:paraId="65B37DB1" w14:textId="77777777">
        <w:tc>
          <w:tcPr>
            <w:tcW w:w="2093" w:type="dxa"/>
          </w:tcPr>
          <w:p w14:paraId="72FC54B9" w14:textId="48A12B8B" w:rsidR="00CA1C13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comment</w:t>
            </w:r>
          </w:p>
        </w:tc>
        <w:tc>
          <w:tcPr>
            <w:tcW w:w="927" w:type="dxa"/>
          </w:tcPr>
          <w:p w14:paraId="554B40A1" w14:textId="76195ED2" w:rsidR="00CA1C13" w:rsidRDefault="00BB376C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2FB5168" w14:textId="2D0C93F5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E6ED25B" w14:textId="073E6031" w:rsidR="00CA1C13" w:rsidRPr="00CA1C13" w:rsidRDefault="00BB376C" w:rsidP="00CA1C1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备注</w:t>
            </w:r>
          </w:p>
        </w:tc>
        <w:tc>
          <w:tcPr>
            <w:tcW w:w="4656" w:type="dxa"/>
            <w:gridSpan w:val="2"/>
          </w:tcPr>
          <w:p w14:paraId="3C88C327" w14:textId="77777777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60CB9CA7" w14:textId="77777777">
        <w:tc>
          <w:tcPr>
            <w:tcW w:w="2093" w:type="dxa"/>
          </w:tcPr>
          <w:p w14:paraId="14C01C03" w14:textId="418DB640" w:rsidR="00BB376C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content</w:t>
            </w:r>
          </w:p>
        </w:tc>
        <w:tc>
          <w:tcPr>
            <w:tcW w:w="927" w:type="dxa"/>
          </w:tcPr>
          <w:p w14:paraId="28FF5963" w14:textId="5CCDD365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714EA94" w14:textId="3EF1FBC2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87811C6" w14:textId="2410F998" w:rsidR="00BB376C" w:rsidRPr="00CA1C13" w:rsidRDefault="00BB376C" w:rsidP="00BB376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自定义事件时使用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自定义事件内容</w:t>
            </w:r>
          </w:p>
        </w:tc>
        <w:tc>
          <w:tcPr>
            <w:tcW w:w="4656" w:type="dxa"/>
            <w:gridSpan w:val="2"/>
          </w:tcPr>
          <w:p w14:paraId="214EA2E3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5D10AA5E" w14:textId="77777777">
        <w:tc>
          <w:tcPr>
            <w:tcW w:w="2093" w:type="dxa"/>
          </w:tcPr>
          <w:p w14:paraId="18E24215" w14:textId="0CBC74C7" w:rsidR="00BB376C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derivedFileName</w:t>
            </w:r>
          </w:p>
        </w:tc>
        <w:tc>
          <w:tcPr>
            <w:tcW w:w="927" w:type="dxa"/>
          </w:tcPr>
          <w:p w14:paraId="3B0DE756" w14:textId="5F339FEF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F70A191" w14:textId="149316EB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EF2EA8D" w14:textId="6AEDC760" w:rsidR="00BB376C" w:rsidRPr="00CA1C13" w:rsidRDefault="00BB376C" w:rsidP="00BB376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是否派生文件</w:t>
            </w:r>
          </w:p>
        </w:tc>
        <w:tc>
          <w:tcPr>
            <w:tcW w:w="4656" w:type="dxa"/>
            <w:gridSpan w:val="2"/>
          </w:tcPr>
          <w:p w14:paraId="081D09E1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52F0118F" w14:textId="77777777">
        <w:tc>
          <w:tcPr>
            <w:tcW w:w="2093" w:type="dxa"/>
          </w:tcPr>
          <w:p w14:paraId="3022272D" w14:textId="5B99872B" w:rsidR="00BB376C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fileBizId</w:t>
            </w:r>
          </w:p>
        </w:tc>
        <w:tc>
          <w:tcPr>
            <w:tcW w:w="927" w:type="dxa"/>
          </w:tcPr>
          <w:p w14:paraId="2945C8CF" w14:textId="5A8B7049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5357068" w14:textId="36DF2364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E26435D" w14:textId="7671BAE9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文件bizId</w:t>
            </w:r>
          </w:p>
        </w:tc>
        <w:tc>
          <w:tcPr>
            <w:tcW w:w="4656" w:type="dxa"/>
            <w:gridSpan w:val="2"/>
          </w:tcPr>
          <w:p w14:paraId="3CF30ABF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0B2E36CF" w14:textId="77777777">
        <w:tc>
          <w:tcPr>
            <w:tcW w:w="2093" w:type="dxa"/>
          </w:tcPr>
          <w:p w14:paraId="3311FCFC" w14:textId="60981485" w:rsidR="00BB376C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fileDescription</w:t>
            </w:r>
          </w:p>
        </w:tc>
        <w:tc>
          <w:tcPr>
            <w:tcW w:w="927" w:type="dxa"/>
          </w:tcPr>
          <w:p w14:paraId="54232C15" w14:textId="325F7FE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45F07FB" w14:textId="1924994D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CC206AB" w14:textId="5427DFFE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文件描述</w:t>
            </w:r>
          </w:p>
        </w:tc>
        <w:tc>
          <w:tcPr>
            <w:tcW w:w="4656" w:type="dxa"/>
            <w:gridSpan w:val="2"/>
          </w:tcPr>
          <w:p w14:paraId="2A86A9D6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43FCF2BF" w14:textId="77777777">
        <w:tc>
          <w:tcPr>
            <w:tcW w:w="2093" w:type="dxa"/>
          </w:tcPr>
          <w:p w14:paraId="1A58C1AA" w14:textId="12F4EE3D" w:rsidR="00BB376C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fileHash</w:t>
            </w:r>
          </w:p>
        </w:tc>
        <w:tc>
          <w:tcPr>
            <w:tcW w:w="927" w:type="dxa"/>
          </w:tcPr>
          <w:p w14:paraId="5A0A6714" w14:textId="14BAA38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C215FAD" w14:textId="3B991C66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76061E4" w14:textId="6F5CE1C8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文件hash</w:t>
            </w:r>
          </w:p>
        </w:tc>
        <w:tc>
          <w:tcPr>
            <w:tcW w:w="4656" w:type="dxa"/>
            <w:gridSpan w:val="2"/>
          </w:tcPr>
          <w:p w14:paraId="17982CD7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094D8279" w14:textId="77777777">
        <w:tc>
          <w:tcPr>
            <w:tcW w:w="2093" w:type="dxa"/>
          </w:tcPr>
          <w:p w14:paraId="7B2B8CE2" w14:textId="1AC44194" w:rsidR="00BB376C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fileId</w:t>
            </w:r>
          </w:p>
        </w:tc>
        <w:tc>
          <w:tcPr>
            <w:tcW w:w="927" w:type="dxa"/>
          </w:tcPr>
          <w:p w14:paraId="50C8AD0A" w14:textId="57202704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DA34B0C" w14:textId="463557F4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C82F336" w14:textId="50C401F0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文件在dfs中的id</w:t>
            </w:r>
          </w:p>
        </w:tc>
        <w:tc>
          <w:tcPr>
            <w:tcW w:w="4656" w:type="dxa"/>
            <w:gridSpan w:val="2"/>
          </w:tcPr>
          <w:p w14:paraId="06B92F05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32FDF59B" w14:textId="77777777">
        <w:tc>
          <w:tcPr>
            <w:tcW w:w="2093" w:type="dxa"/>
          </w:tcPr>
          <w:p w14:paraId="1BEF6E1A" w14:textId="5A47CA24" w:rsidR="00BB376C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filePublicUrl</w:t>
            </w:r>
          </w:p>
        </w:tc>
        <w:tc>
          <w:tcPr>
            <w:tcW w:w="927" w:type="dxa"/>
          </w:tcPr>
          <w:p w14:paraId="4B5F9238" w14:textId="0785AE6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C793FB8" w14:textId="24BD9CAE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28E335C" w14:textId="3B82B94C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文件在dfs中的可访问url</w:t>
            </w:r>
          </w:p>
        </w:tc>
        <w:tc>
          <w:tcPr>
            <w:tcW w:w="4656" w:type="dxa"/>
            <w:gridSpan w:val="2"/>
          </w:tcPr>
          <w:p w14:paraId="64552F21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064D1472" w14:textId="77777777">
        <w:tc>
          <w:tcPr>
            <w:tcW w:w="2093" w:type="dxa"/>
          </w:tcPr>
          <w:p w14:paraId="487239E7" w14:textId="2C2DF12F" w:rsidR="00BB376C" w:rsidRDefault="00BB376C" w:rsidP="00194E2E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fileUri</w:t>
            </w:r>
          </w:p>
        </w:tc>
        <w:tc>
          <w:tcPr>
            <w:tcW w:w="927" w:type="dxa"/>
          </w:tcPr>
          <w:p w14:paraId="6124396B" w14:textId="2E80791D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5BBAA4B" w14:textId="1B77BC33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B80D2B7" w14:textId="1B461EFE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文件在dfs中的相对url</w:t>
            </w:r>
          </w:p>
        </w:tc>
        <w:tc>
          <w:tcPr>
            <w:tcW w:w="4656" w:type="dxa"/>
            <w:gridSpan w:val="2"/>
          </w:tcPr>
          <w:p w14:paraId="28209DA9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32CB3BAD" w14:textId="77777777">
        <w:tc>
          <w:tcPr>
            <w:tcW w:w="2093" w:type="dxa"/>
          </w:tcPr>
          <w:p w14:paraId="23E78038" w14:textId="62306E87" w:rsidR="00BB376C" w:rsidRPr="00F4726F" w:rsidRDefault="00BB376C" w:rsidP="00194E2E">
            <w:pPr>
              <w:jc w:val="left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source</w:t>
            </w:r>
          </w:p>
        </w:tc>
        <w:tc>
          <w:tcPr>
            <w:tcW w:w="927" w:type="dxa"/>
          </w:tcPr>
          <w:p w14:paraId="032E9B1F" w14:textId="11B32342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E019F46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F47FDF4" w14:textId="168EF31D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事件来源</w:t>
            </w:r>
          </w:p>
        </w:tc>
        <w:tc>
          <w:tcPr>
            <w:tcW w:w="4656" w:type="dxa"/>
            <w:gridSpan w:val="2"/>
          </w:tcPr>
          <w:p w14:paraId="57E622A0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1183A2F5" w14:textId="77777777">
        <w:tc>
          <w:tcPr>
            <w:tcW w:w="2093" w:type="dxa"/>
          </w:tcPr>
          <w:p w14:paraId="35E6E97C" w14:textId="03369857" w:rsidR="00BB376C" w:rsidRPr="00F4726F" w:rsidRDefault="00BB376C" w:rsidP="00194E2E">
            <w:pPr>
              <w:jc w:val="left"/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storageType</w:t>
            </w:r>
          </w:p>
        </w:tc>
        <w:tc>
          <w:tcPr>
            <w:tcW w:w="927" w:type="dxa"/>
          </w:tcPr>
          <w:p w14:paraId="769811A3" w14:textId="205C46A9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2E98104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3075863" w14:textId="41C32947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存储类型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,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1:dfs,2: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归档</w:t>
            </w:r>
          </w:p>
        </w:tc>
        <w:tc>
          <w:tcPr>
            <w:tcW w:w="4656" w:type="dxa"/>
            <w:gridSpan w:val="2"/>
          </w:tcPr>
          <w:p w14:paraId="1BD690F4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2B3241DF" w14:textId="77777777">
        <w:tc>
          <w:tcPr>
            <w:tcW w:w="2093" w:type="dxa"/>
          </w:tcPr>
          <w:p w14:paraId="03B28048" w14:textId="099C7871" w:rsidR="00BB376C" w:rsidRPr="00F4726F" w:rsidRDefault="00BB376C" w:rsidP="00194E2E">
            <w:pPr>
              <w:jc w:val="left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eventType</w:t>
            </w:r>
          </w:p>
        </w:tc>
        <w:tc>
          <w:tcPr>
            <w:tcW w:w="927" w:type="dxa"/>
          </w:tcPr>
          <w:p w14:paraId="71F00E7D" w14:textId="0F0F9744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168C46D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B445C8B" w14:textId="3F42A0EF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事件类型</w:t>
            </w:r>
          </w:p>
        </w:tc>
        <w:tc>
          <w:tcPr>
            <w:tcW w:w="4656" w:type="dxa"/>
            <w:gridSpan w:val="2"/>
          </w:tcPr>
          <w:p w14:paraId="4BBB1104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>/**</w:t>
            </w:r>
          </w:p>
          <w:p w14:paraId="62889AF8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* 创建文件存证</w:t>
            </w:r>
          </w:p>
          <w:p w14:paraId="2DAE181A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*/</w:t>
            </w:r>
          </w:p>
          <w:p w14:paraId="0ADF6887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CREATE_COURT_FILE(1, "创建文件存证"),</w:t>
            </w:r>
          </w:p>
          <w:p w14:paraId="37B9B6AB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/**</w:t>
            </w:r>
          </w:p>
          <w:p w14:paraId="6AA19DBA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* 打水印</w:t>
            </w:r>
          </w:p>
          <w:p w14:paraId="552CE014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*/</w:t>
            </w:r>
          </w:p>
          <w:p w14:paraId="359D549B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WATERMARK(2, "打水印"),</w:t>
            </w:r>
          </w:p>
          <w:p w14:paraId="6FC38304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/**</w:t>
            </w:r>
          </w:p>
          <w:p w14:paraId="3A861FF2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* 上传dfs</w:t>
            </w:r>
          </w:p>
          <w:p w14:paraId="46846B8B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*/</w:t>
            </w:r>
          </w:p>
          <w:p w14:paraId="611E8B29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UPLOAD_DFS(3, "上传dfs"),</w:t>
            </w:r>
          </w:p>
          <w:p w14:paraId="6BCD91AA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/**</w:t>
            </w:r>
          </w:p>
          <w:p w14:paraId="485A0491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 xml:space="preserve">     * 添加文件存证</w:t>
            </w:r>
          </w:p>
          <w:p w14:paraId="406E1866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*/</w:t>
            </w:r>
          </w:p>
          <w:p w14:paraId="5AAAE635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ADD_RECORD(4, "添加文件存证"),</w:t>
            </w:r>
          </w:p>
          <w:p w14:paraId="694E6155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/**</w:t>
            </w:r>
          </w:p>
          <w:p w14:paraId="7EF8F129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* 归档</w:t>
            </w:r>
          </w:p>
          <w:p w14:paraId="2F48B8B1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*/</w:t>
            </w:r>
          </w:p>
          <w:p w14:paraId="13E22F73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ARCHIVE(5, "归档"),</w:t>
            </w:r>
          </w:p>
          <w:p w14:paraId="67431DC0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/**</w:t>
            </w:r>
          </w:p>
          <w:p w14:paraId="14D939D3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* 查看</w:t>
            </w:r>
          </w:p>
          <w:p w14:paraId="6C8C1CC8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*/</w:t>
            </w:r>
          </w:p>
          <w:p w14:paraId="56390949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LOOK_UP(6, "查看"),</w:t>
            </w:r>
          </w:p>
          <w:p w14:paraId="65260D42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/**</w:t>
            </w:r>
          </w:p>
          <w:p w14:paraId="7FD791B6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* 备注</w:t>
            </w:r>
          </w:p>
          <w:p w14:paraId="0BFDF32C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*/</w:t>
            </w:r>
          </w:p>
          <w:p w14:paraId="2866A2CC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COMMENTS(7, "备注"),</w:t>
            </w:r>
          </w:p>
          <w:p w14:paraId="04802E5A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/**</w:t>
            </w:r>
          </w:p>
          <w:p w14:paraId="447ED5B0" w14:textId="77777777" w:rsidR="00BB376C" w:rsidRP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* 自定义事件</w:t>
            </w:r>
          </w:p>
          <w:p w14:paraId="50D8941B" w14:textId="77777777" w:rsidR="00BB376C" w:rsidRP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*/</w:t>
            </w:r>
          </w:p>
          <w:p w14:paraId="189F1D43" w14:textId="1FB6C17A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B376C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CUSTOMIZE(8, "自定义事件");</w:t>
            </w:r>
          </w:p>
        </w:tc>
      </w:tr>
      <w:tr w:rsidR="00BB376C" w14:paraId="2B671663" w14:textId="77777777">
        <w:tc>
          <w:tcPr>
            <w:tcW w:w="2093" w:type="dxa"/>
          </w:tcPr>
          <w:p w14:paraId="4790CD85" w14:textId="2CD2A6D6" w:rsidR="00BB376C" w:rsidRPr="00F4726F" w:rsidRDefault="00BB376C" w:rsidP="00194E2E">
            <w:pPr>
              <w:jc w:val="left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>externalTimestamp</w:t>
            </w:r>
          </w:p>
        </w:tc>
        <w:tc>
          <w:tcPr>
            <w:tcW w:w="927" w:type="dxa"/>
          </w:tcPr>
          <w:p w14:paraId="19293F82" w14:textId="642AC552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E76300C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71E23AF" w14:textId="572AF9AE" w:rsidR="00BB376C" w:rsidRPr="00CA1C13" w:rsidRDefault="00BB376C" w:rsidP="00BB376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业务系统记录时间</w:t>
            </w:r>
          </w:p>
        </w:tc>
        <w:tc>
          <w:tcPr>
            <w:tcW w:w="4656" w:type="dxa"/>
            <w:gridSpan w:val="2"/>
          </w:tcPr>
          <w:p w14:paraId="5A4BDCEB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2601E1D3" w14:textId="77777777">
        <w:tc>
          <w:tcPr>
            <w:tcW w:w="2093" w:type="dxa"/>
          </w:tcPr>
          <w:p w14:paraId="771992FF" w14:textId="6EB4E209" w:rsidR="00BB376C" w:rsidRPr="00F4726F" w:rsidRDefault="00BB376C" w:rsidP="00194E2E">
            <w:pPr>
              <w:jc w:val="left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fileName</w:t>
            </w:r>
          </w:p>
        </w:tc>
        <w:tc>
          <w:tcPr>
            <w:tcW w:w="927" w:type="dxa"/>
          </w:tcPr>
          <w:p w14:paraId="2B292F75" w14:textId="57E0CEC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82452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60E67DB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1B319EB" w14:textId="1D35D6B0" w:rsidR="00BB376C" w:rsidRPr="00CA1C13" w:rsidRDefault="00BB376C" w:rsidP="00BB376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时间涉及的文件名</w:t>
            </w:r>
          </w:p>
        </w:tc>
        <w:tc>
          <w:tcPr>
            <w:tcW w:w="4656" w:type="dxa"/>
            <w:gridSpan w:val="2"/>
          </w:tcPr>
          <w:p w14:paraId="5EF632A6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5738E623" w14:textId="77777777">
        <w:tc>
          <w:tcPr>
            <w:tcW w:w="10588" w:type="dxa"/>
            <w:gridSpan w:val="8"/>
          </w:tcPr>
          <w:p w14:paraId="07944FF3" w14:textId="1BCFA863" w:rsidR="00D4273E" w:rsidRDefault="00D4273E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4DAE0435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27E44B9C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"eventMetadata": {</w:t>
            </w:r>
          </w:p>
          <w:p w14:paraId="7C3557CA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"archiveLocation": "archive/image/20182223.png",</w:t>
            </w:r>
          </w:p>
          <w:p w14:paraId="2575E276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"comment": "存档事件上链",</w:t>
            </w:r>
          </w:p>
          <w:p w14:paraId="367D88EF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"content": "save me",</w:t>
            </w:r>
          </w:p>
          <w:p w14:paraId="08FAF7EB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"derivedFileName": "newcc.pdf",</w:t>
            </w:r>
          </w:p>
          <w:p w14:paraId="1F05A39A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"fileBizId": "AT2CHAIN-FILE:COURT-1553072073904-6711",</w:t>
            </w:r>
          </w:p>
          <w:p w14:paraId="36620B62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"fileDescription": "张某某2019年出庭记录存档",</w:t>
            </w:r>
          </w:p>
          <w:p w14:paraId="6A5B9088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"fileHash": "f7029fd9054eaef720f749fe81a082724ab5235af2269ddac70df03689b5cfad",</w:t>
            </w:r>
          </w:p>
          <w:p w14:paraId="55C49AC1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"fileId": 1,</w:t>
            </w:r>
          </w:p>
          <w:p w14:paraId="7271C6C9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"filePublicUrl": "http://dfs.at2plus.com/court/content/pdf/2019229333.pdf",</w:t>
            </w:r>
          </w:p>
          <w:p w14:paraId="11E403B6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"fileUri": "court/image/shot.png",</w:t>
            </w:r>
          </w:p>
          <w:p w14:paraId="736F05CD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"source": "文件上链",</w:t>
            </w:r>
          </w:p>
          <w:p w14:paraId="053E7B84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"storageType": 1</w:t>
            </w:r>
          </w:p>
          <w:p w14:paraId="49153C1D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},</w:t>
            </w:r>
          </w:p>
          <w:p w14:paraId="4EAFF11C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"eventType": 4,</w:t>
            </w:r>
          </w:p>
          <w:p w14:paraId="4EC1B170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"externalTimestamp": "2019-01-12 13:22:32",</w:t>
            </w:r>
          </w:p>
          <w:p w14:paraId="77C0EF99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"fileName": "张某某2019年出庭记录.pdf"</w:t>
            </w:r>
          </w:p>
          <w:p w14:paraId="39B105D1" w14:textId="3FB4BF96" w:rsidR="00727180" w:rsidRDefault="00F4726F" w:rsidP="00F4726F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727180" w14:paraId="375ACBC9" w14:textId="77777777">
        <w:trPr>
          <w:trHeight w:val="365"/>
        </w:trPr>
        <w:tc>
          <w:tcPr>
            <w:tcW w:w="10588" w:type="dxa"/>
            <w:gridSpan w:val="8"/>
            <w:shd w:val="clear" w:color="auto" w:fill="92D050"/>
          </w:tcPr>
          <w:p w14:paraId="3CE1A3EF" w14:textId="77777777" w:rsidR="00727180" w:rsidRDefault="00A61A8E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响应方</w:t>
            </w:r>
          </w:p>
        </w:tc>
      </w:tr>
      <w:tr w:rsidR="00727180" w14:paraId="3CB404BF" w14:textId="77777777">
        <w:tc>
          <w:tcPr>
            <w:tcW w:w="2093" w:type="dxa"/>
          </w:tcPr>
          <w:p w14:paraId="3148AE32" w14:textId="37854B62" w:rsidR="00727180" w:rsidRDefault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payload</w:t>
            </w:r>
          </w:p>
        </w:tc>
        <w:tc>
          <w:tcPr>
            <w:tcW w:w="927" w:type="dxa"/>
          </w:tcPr>
          <w:p w14:paraId="4C4F7547" w14:textId="0FA9C991" w:rsidR="00727180" w:rsidRDefault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F52F8B7" w14:textId="5519110F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CF7C01D" w14:textId="77777777" w:rsidR="00727180" w:rsidRDefault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事件存证biz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id</w:t>
            </w:r>
          </w:p>
          <w:p w14:paraId="4D1C48BD" w14:textId="547B65A8" w:rsidR="00BB376C" w:rsidRDefault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511F66B5" w14:textId="7ECACB21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2C76C039" w14:textId="77777777">
        <w:tc>
          <w:tcPr>
            <w:tcW w:w="2093" w:type="dxa"/>
          </w:tcPr>
          <w:p w14:paraId="6126E8CE" w14:textId="7D60F27B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CBE0360" w14:textId="7D4FE714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109439DE" w14:textId="557B7BF9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17CB1C6" w14:textId="5903C0AC" w:rsidR="00727180" w:rsidRDefault="0072718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47BCAE47" w14:textId="503D416D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CA1C13" w14:paraId="26264D2B" w14:textId="77777777">
        <w:tc>
          <w:tcPr>
            <w:tcW w:w="2093" w:type="dxa"/>
          </w:tcPr>
          <w:p w14:paraId="62B909CB" w14:textId="7FE31171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FB9AEB3" w14:textId="1E9CC94B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16FEFD4" w14:textId="33033F36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E5079F2" w14:textId="0B436195" w:rsidR="00CA1C13" w:rsidRDefault="00CA1C13" w:rsidP="00CA1C13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70632243" w14:textId="090B3F08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CA1C13" w14:paraId="2C316673" w14:textId="77777777">
        <w:tc>
          <w:tcPr>
            <w:tcW w:w="2093" w:type="dxa"/>
          </w:tcPr>
          <w:p w14:paraId="6660104C" w14:textId="5993A043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0E5E16F8" w14:textId="1D5B7B3D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AA3D606" w14:textId="223D1BAD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A568B49" w14:textId="45211C07" w:rsidR="00CA1C13" w:rsidRDefault="00CA1C13" w:rsidP="00CA1C13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352A2099" w14:textId="77777777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CA1C13" w14:paraId="19B86F6E" w14:textId="77777777">
        <w:tc>
          <w:tcPr>
            <w:tcW w:w="2093" w:type="dxa"/>
          </w:tcPr>
          <w:p w14:paraId="2BC1DF88" w14:textId="65B086F7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47A9200D" w14:textId="5B8A5A21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3E3F5CAD" w14:textId="09BE1077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FD33D67" w14:textId="0F7800A9" w:rsidR="00CA1C13" w:rsidRDefault="00CA1C13" w:rsidP="00CA1C13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5E7691F" w14:textId="77777777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CA1C13" w14:paraId="706D9423" w14:textId="77777777">
        <w:tc>
          <w:tcPr>
            <w:tcW w:w="2093" w:type="dxa"/>
          </w:tcPr>
          <w:p w14:paraId="1DFD0319" w14:textId="5531F7CB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0E6C951A" w14:textId="6D07897A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76A0B0B4" w14:textId="0D0752FE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DA7D451" w14:textId="4036AFE9" w:rsidR="00CA1C13" w:rsidRDefault="00CA1C13" w:rsidP="00CA1C13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7A88E2B1" w14:textId="77777777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CA1C13" w14:paraId="1F5A5E23" w14:textId="77777777">
        <w:tc>
          <w:tcPr>
            <w:tcW w:w="2093" w:type="dxa"/>
          </w:tcPr>
          <w:p w14:paraId="2B03088B" w14:textId="567A9A5D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E6B75E4" w14:textId="39FDBE4E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B968AE9" w14:textId="775604A9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95BF9BE" w14:textId="78FC04EE" w:rsidR="00CA1C13" w:rsidRDefault="00CA1C13" w:rsidP="00CA1C13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888B37C" w14:textId="77777777" w:rsidR="00CA1C13" w:rsidRDefault="00CA1C13" w:rsidP="00CA1C13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06462655" w14:textId="77777777">
        <w:tc>
          <w:tcPr>
            <w:tcW w:w="10588" w:type="dxa"/>
            <w:gridSpan w:val="8"/>
          </w:tcPr>
          <w:p w14:paraId="087B981D" w14:textId="114562CC" w:rsidR="00D4273E" w:rsidRDefault="00D4273E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16DAED04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67C364A7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"procCode": 200,</w:t>
            </w:r>
          </w:p>
          <w:p w14:paraId="4DF94F55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"payload": "AT2CHAIN-EVENT:COURT-1553499992409-7619",</w:t>
            </w:r>
          </w:p>
          <w:p w14:paraId="70654299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"message": "",</w:t>
            </w:r>
          </w:p>
          <w:p w14:paraId="77B8D5CC" w14:textId="77777777" w:rsidR="00F4726F" w:rsidRPr="00F4726F" w:rsidRDefault="00F4726F" w:rsidP="00F4726F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"exception": null</w:t>
            </w:r>
          </w:p>
          <w:p w14:paraId="5F4F74F1" w14:textId="08EEFACF" w:rsidR="00727180" w:rsidRDefault="00F4726F" w:rsidP="00F4726F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4726F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727180" w14:paraId="4CDD466D" w14:textId="77777777">
        <w:tc>
          <w:tcPr>
            <w:tcW w:w="10588" w:type="dxa"/>
            <w:gridSpan w:val="8"/>
            <w:shd w:val="clear" w:color="auto" w:fill="FF0000"/>
          </w:tcPr>
          <w:p w14:paraId="4C394A1E" w14:textId="77777777" w:rsidR="00727180" w:rsidRDefault="00A61A8E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异常定义：</w:t>
            </w:r>
          </w:p>
        </w:tc>
      </w:tr>
      <w:tr w:rsidR="00727180" w14:paraId="0E004CAC" w14:textId="77777777">
        <w:tc>
          <w:tcPr>
            <w:tcW w:w="2093" w:type="dxa"/>
          </w:tcPr>
          <w:p w14:paraId="5FE3A228" w14:textId="77777777" w:rsidR="00727180" w:rsidRDefault="00A61A8E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异常码</w:t>
            </w:r>
          </w:p>
        </w:tc>
        <w:tc>
          <w:tcPr>
            <w:tcW w:w="1208" w:type="dxa"/>
            <w:gridSpan w:val="2"/>
          </w:tcPr>
          <w:p w14:paraId="3AD0BB36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异常类型</w:t>
            </w:r>
          </w:p>
        </w:tc>
        <w:tc>
          <w:tcPr>
            <w:tcW w:w="2429" w:type="dxa"/>
            <w:gridSpan w:val="2"/>
          </w:tcPr>
          <w:p w14:paraId="74AAE8EC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异常文本</w:t>
            </w:r>
          </w:p>
        </w:tc>
        <w:tc>
          <w:tcPr>
            <w:tcW w:w="1167" w:type="dxa"/>
            <w:gridSpan w:val="2"/>
          </w:tcPr>
          <w:p w14:paraId="5BB68B90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3691" w:type="dxa"/>
          </w:tcPr>
          <w:p w14:paraId="0514E776" w14:textId="77777777" w:rsidR="00727180" w:rsidRDefault="00A61A8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727180" w14:paraId="43AF5473" w14:textId="77777777">
        <w:tc>
          <w:tcPr>
            <w:tcW w:w="2093" w:type="dxa"/>
          </w:tcPr>
          <w:p w14:paraId="3C8A1BCE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195985F4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1A74AC7F" w14:textId="77777777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090A4939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6AA7D550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724028A6" w14:textId="77777777">
        <w:tc>
          <w:tcPr>
            <w:tcW w:w="2093" w:type="dxa"/>
          </w:tcPr>
          <w:p w14:paraId="38479951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2DD19497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5C3E285D" w14:textId="77777777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579F6AE0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19D3ED37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515F3F80" w14:textId="77777777">
        <w:tc>
          <w:tcPr>
            <w:tcW w:w="2093" w:type="dxa"/>
          </w:tcPr>
          <w:p w14:paraId="2264680F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00F8D5C1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652CF978" w14:textId="77777777" w:rsidR="00727180" w:rsidRDefault="0072718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096B5ED1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77213E48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6CC53F73" w14:textId="77777777">
        <w:tc>
          <w:tcPr>
            <w:tcW w:w="10588" w:type="dxa"/>
            <w:gridSpan w:val="8"/>
          </w:tcPr>
          <w:p w14:paraId="4E13E857" w14:textId="77777777" w:rsidR="00727180" w:rsidRDefault="00727180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727180" w14:paraId="75354443" w14:textId="77777777">
        <w:tc>
          <w:tcPr>
            <w:tcW w:w="10588" w:type="dxa"/>
            <w:gridSpan w:val="8"/>
            <w:shd w:val="clear" w:color="auto" w:fill="000000" w:themeFill="text1"/>
          </w:tcPr>
          <w:p w14:paraId="6620038E" w14:textId="77777777" w:rsidR="00727180" w:rsidRDefault="00A61A8E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实现时序</w:t>
            </w:r>
          </w:p>
        </w:tc>
      </w:tr>
      <w:tr w:rsidR="00727180" w14:paraId="710EAE2E" w14:textId="77777777">
        <w:tc>
          <w:tcPr>
            <w:tcW w:w="10588" w:type="dxa"/>
            <w:gridSpan w:val="8"/>
          </w:tcPr>
          <w:p w14:paraId="1788AAD7" w14:textId="77777777" w:rsidR="00727180" w:rsidRDefault="00727180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5B3CFDC4" w14:textId="77777777" w:rsidR="00727180" w:rsidRDefault="00727180">
      <w:pPr>
        <w:pStyle w:val="TableText"/>
        <w:ind w:left="0"/>
        <w:rPr>
          <w:rFonts w:eastAsiaTheme="minorEastAsia"/>
          <w:lang w:eastAsia="zh-CN"/>
        </w:rPr>
      </w:pPr>
    </w:p>
    <w:p w14:paraId="0396777B" w14:textId="41BADE9B" w:rsidR="00D67562" w:rsidRDefault="00D67562" w:rsidP="00D67562">
      <w:pPr>
        <w:pStyle w:val="3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添加文件存证</w:t>
      </w:r>
    </w:p>
    <w:tbl>
      <w:tblPr>
        <w:tblStyle w:val="ae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27"/>
        <w:gridCol w:w="281"/>
        <w:gridCol w:w="729"/>
        <w:gridCol w:w="1700"/>
        <w:gridCol w:w="202"/>
        <w:gridCol w:w="965"/>
        <w:gridCol w:w="3691"/>
      </w:tblGrid>
      <w:tr w:rsidR="00D67562" w14:paraId="0C20BDC8" w14:textId="77777777" w:rsidTr="00D67562">
        <w:tc>
          <w:tcPr>
            <w:tcW w:w="10588" w:type="dxa"/>
            <w:gridSpan w:val="8"/>
            <w:shd w:val="clear" w:color="auto" w:fill="00B0F0"/>
          </w:tcPr>
          <w:p w14:paraId="14F4BDC4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场景基础信息</w:t>
            </w:r>
          </w:p>
        </w:tc>
      </w:tr>
      <w:tr w:rsidR="00D67562" w14:paraId="18A4981D" w14:textId="77777777" w:rsidTr="00D67562">
        <w:trPr>
          <w:trHeight w:val="317"/>
        </w:trPr>
        <w:tc>
          <w:tcPr>
            <w:tcW w:w="2093" w:type="dxa"/>
            <w:shd w:val="clear" w:color="auto" w:fill="auto"/>
          </w:tcPr>
          <w:p w14:paraId="5F1D6743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设计编号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060F6BBB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77267DD0" w14:textId="77777777" w:rsidTr="00D67562">
        <w:tc>
          <w:tcPr>
            <w:tcW w:w="2093" w:type="dxa"/>
            <w:shd w:val="clear" w:color="auto" w:fill="auto"/>
          </w:tcPr>
          <w:p w14:paraId="7D6C4655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请求URI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3D40A37D" w14:textId="61E7E9D9" w:rsidR="00D67562" w:rsidRDefault="009B251D" w:rsidP="00D67562">
            <w:pPr>
              <w:jc w:val="left"/>
            </w:pPr>
            <w:hyperlink r:id="rId12" w:history="1">
              <w:r w:rsidR="00D67562" w:rsidRPr="00E93323">
                <w:rPr>
                  <w:rStyle w:val="ad"/>
                </w:rPr>
                <w:t>http://tfs-api-stage.at2plus.com/tfs/api/blockchain/addRecord</w:t>
              </w:r>
            </w:hyperlink>
          </w:p>
          <w:p w14:paraId="65CFFCEA" w14:textId="643AC266" w:rsidR="00D67562" w:rsidRPr="00D67562" w:rsidRDefault="00D67562" w:rsidP="00D67562">
            <w:pPr>
              <w:jc w:val="left"/>
            </w:pPr>
          </w:p>
        </w:tc>
      </w:tr>
      <w:tr w:rsidR="00D67562" w14:paraId="0A5E1892" w14:textId="77777777" w:rsidTr="00D67562">
        <w:tc>
          <w:tcPr>
            <w:tcW w:w="2093" w:type="dxa"/>
            <w:shd w:val="clear" w:color="auto" w:fill="auto"/>
          </w:tcPr>
          <w:p w14:paraId="1AB5887B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41418A29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http POST</w:t>
            </w:r>
          </w:p>
        </w:tc>
      </w:tr>
      <w:tr w:rsidR="00D67562" w14:paraId="770C992B" w14:textId="77777777" w:rsidTr="00D67562">
        <w:tc>
          <w:tcPr>
            <w:tcW w:w="2093" w:type="dxa"/>
            <w:shd w:val="clear" w:color="auto" w:fill="auto"/>
          </w:tcPr>
          <w:p w14:paraId="56E14C10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事务处理类型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1C2FF667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短事务</w:t>
            </w:r>
          </w:p>
        </w:tc>
      </w:tr>
      <w:tr w:rsidR="00D67562" w14:paraId="1378E983" w14:textId="77777777" w:rsidTr="00D67562">
        <w:tc>
          <w:tcPr>
            <w:tcW w:w="2093" w:type="dxa"/>
          </w:tcPr>
          <w:p w14:paraId="395CF8F6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场景名</w:t>
            </w:r>
          </w:p>
        </w:tc>
        <w:tc>
          <w:tcPr>
            <w:tcW w:w="8495" w:type="dxa"/>
            <w:gridSpan w:val="7"/>
          </w:tcPr>
          <w:p w14:paraId="3EC7D666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2266DF">
              <w:rPr>
                <w:rFonts w:ascii="微软雅黑" w:eastAsia="微软雅黑" w:hAnsi="微软雅黑" w:cs="微软雅黑" w:hint="eastAsia"/>
                <w:sz w:val="15"/>
                <w:szCs w:val="15"/>
              </w:rPr>
              <w:t>业务端调用该Web Service,创建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事件存证</w:t>
            </w:r>
          </w:p>
        </w:tc>
      </w:tr>
      <w:tr w:rsidR="00D67562" w14:paraId="3B438F64" w14:textId="77777777" w:rsidTr="00D67562">
        <w:tc>
          <w:tcPr>
            <w:tcW w:w="2093" w:type="dxa"/>
          </w:tcPr>
          <w:p w14:paraId="20A313FE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  <w:tc>
          <w:tcPr>
            <w:tcW w:w="8495" w:type="dxa"/>
            <w:gridSpan w:val="7"/>
          </w:tcPr>
          <w:p w14:paraId="2B42C31A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6A6605F" w14:textId="77777777" w:rsidTr="00D67562">
        <w:tc>
          <w:tcPr>
            <w:tcW w:w="2093" w:type="dxa"/>
          </w:tcPr>
          <w:p w14:paraId="29E0CC17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调用频度</w:t>
            </w:r>
          </w:p>
        </w:tc>
        <w:tc>
          <w:tcPr>
            <w:tcW w:w="8495" w:type="dxa"/>
            <w:gridSpan w:val="7"/>
          </w:tcPr>
          <w:p w14:paraId="30026340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高频</w:t>
            </w:r>
          </w:p>
        </w:tc>
      </w:tr>
      <w:tr w:rsidR="00D67562" w14:paraId="0729A733" w14:textId="77777777" w:rsidTr="00D67562">
        <w:tc>
          <w:tcPr>
            <w:tcW w:w="10588" w:type="dxa"/>
            <w:gridSpan w:val="8"/>
            <w:shd w:val="clear" w:color="auto" w:fill="FFC000"/>
          </w:tcPr>
          <w:p w14:paraId="17CBF95A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请求方</w:t>
            </w:r>
          </w:p>
        </w:tc>
      </w:tr>
      <w:tr w:rsidR="00D67562" w14:paraId="7E6A979A" w14:textId="77777777" w:rsidTr="00D67562">
        <w:tc>
          <w:tcPr>
            <w:tcW w:w="2093" w:type="dxa"/>
          </w:tcPr>
          <w:p w14:paraId="63FFF72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字段</w:t>
            </w:r>
          </w:p>
        </w:tc>
        <w:tc>
          <w:tcPr>
            <w:tcW w:w="927" w:type="dxa"/>
          </w:tcPr>
          <w:p w14:paraId="6DB9E37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gridSpan w:val="2"/>
          </w:tcPr>
          <w:p w14:paraId="0F584AF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约束</w:t>
            </w:r>
          </w:p>
        </w:tc>
        <w:tc>
          <w:tcPr>
            <w:tcW w:w="1902" w:type="dxa"/>
            <w:gridSpan w:val="2"/>
          </w:tcPr>
          <w:p w14:paraId="493F92A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4656" w:type="dxa"/>
            <w:gridSpan w:val="2"/>
          </w:tcPr>
          <w:p w14:paraId="26EA1D1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14604F19" w14:textId="77777777" w:rsidTr="00D67562">
        <w:tc>
          <w:tcPr>
            <w:tcW w:w="2093" w:type="dxa"/>
          </w:tcPr>
          <w:p w14:paraId="5A46DB24" w14:textId="5A418142" w:rsidR="00D67562" w:rsidRDefault="00BB376C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deriveFileFlag</w:t>
            </w:r>
          </w:p>
        </w:tc>
        <w:tc>
          <w:tcPr>
            <w:tcW w:w="927" w:type="dxa"/>
          </w:tcPr>
          <w:p w14:paraId="6B51D901" w14:textId="61F7B331" w:rsidR="00D67562" w:rsidRDefault="00BB376C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DFEEEE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81FF15A" w14:textId="70134474" w:rsidR="00D67562" w:rsidRPr="00CA1C13" w:rsidRDefault="00BB376C" w:rsidP="00D6756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是否派生类型</w:t>
            </w:r>
          </w:p>
        </w:tc>
        <w:tc>
          <w:tcPr>
            <w:tcW w:w="4656" w:type="dxa"/>
            <w:gridSpan w:val="2"/>
          </w:tcPr>
          <w:p w14:paraId="7C7AF6F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4F6E3ED5" w14:textId="77777777" w:rsidTr="00D67562">
        <w:tc>
          <w:tcPr>
            <w:tcW w:w="2093" w:type="dxa"/>
          </w:tcPr>
          <w:p w14:paraId="4DC739F0" w14:textId="632EBE03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externalId</w:t>
            </w:r>
          </w:p>
        </w:tc>
        <w:tc>
          <w:tcPr>
            <w:tcW w:w="927" w:type="dxa"/>
          </w:tcPr>
          <w:p w14:paraId="6F068D71" w14:textId="2708B04D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96D1F69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A5AE6A0" w14:textId="375C4847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外部业务id</w:t>
            </w:r>
          </w:p>
        </w:tc>
        <w:tc>
          <w:tcPr>
            <w:tcW w:w="4656" w:type="dxa"/>
            <w:gridSpan w:val="2"/>
          </w:tcPr>
          <w:p w14:paraId="2C4E35AF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6DEC19FB" w14:textId="77777777" w:rsidTr="00D67562">
        <w:tc>
          <w:tcPr>
            <w:tcW w:w="2093" w:type="dxa"/>
          </w:tcPr>
          <w:p w14:paraId="536D5D6D" w14:textId="458660DC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fileDescription</w:t>
            </w:r>
          </w:p>
        </w:tc>
        <w:tc>
          <w:tcPr>
            <w:tcW w:w="927" w:type="dxa"/>
          </w:tcPr>
          <w:p w14:paraId="25A5F597" w14:textId="13604FB2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ACB7745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AAB94F8" w14:textId="3D48A703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文件描述</w:t>
            </w:r>
          </w:p>
        </w:tc>
        <w:tc>
          <w:tcPr>
            <w:tcW w:w="4656" w:type="dxa"/>
            <w:gridSpan w:val="2"/>
          </w:tcPr>
          <w:p w14:paraId="437EAE28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6B19CED5" w14:textId="77777777" w:rsidTr="00D67562">
        <w:tc>
          <w:tcPr>
            <w:tcW w:w="2093" w:type="dxa"/>
          </w:tcPr>
          <w:p w14:paraId="15ADB024" w14:textId="492B6E7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fileHash</w:t>
            </w:r>
          </w:p>
        </w:tc>
        <w:tc>
          <w:tcPr>
            <w:tcW w:w="927" w:type="dxa"/>
          </w:tcPr>
          <w:p w14:paraId="434B1597" w14:textId="70DE0B5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2882AC2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CDD1358" w14:textId="3FA69989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文件hash</w:t>
            </w:r>
          </w:p>
        </w:tc>
        <w:tc>
          <w:tcPr>
            <w:tcW w:w="4656" w:type="dxa"/>
            <w:gridSpan w:val="2"/>
          </w:tcPr>
          <w:p w14:paraId="383BD9A8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474BE9EE" w14:textId="77777777" w:rsidTr="00D67562">
        <w:tc>
          <w:tcPr>
            <w:tcW w:w="2093" w:type="dxa"/>
          </w:tcPr>
          <w:p w14:paraId="5820A22F" w14:textId="41012F7D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fileMetadata</w:t>
            </w:r>
          </w:p>
        </w:tc>
        <w:tc>
          <w:tcPr>
            <w:tcW w:w="927" w:type="dxa"/>
          </w:tcPr>
          <w:p w14:paraId="76FAD8FC" w14:textId="11662B34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0633BAD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9F526B3" w14:textId="07E9AD51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文件元数据</w:t>
            </w:r>
          </w:p>
        </w:tc>
        <w:tc>
          <w:tcPr>
            <w:tcW w:w="4656" w:type="dxa"/>
            <w:gridSpan w:val="2"/>
          </w:tcPr>
          <w:p w14:paraId="5CDA8C79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482A808C" w14:textId="77777777" w:rsidTr="00D67562">
        <w:tc>
          <w:tcPr>
            <w:tcW w:w="2093" w:type="dxa"/>
          </w:tcPr>
          <w:p w14:paraId="465A1F7C" w14:textId="42F70559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fileExtension</w:t>
            </w:r>
          </w:p>
        </w:tc>
        <w:tc>
          <w:tcPr>
            <w:tcW w:w="927" w:type="dxa"/>
          </w:tcPr>
          <w:p w14:paraId="0A76B197" w14:textId="179423AA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687A3A8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C9E278B" w14:textId="717B7EF7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文件扩展名</w:t>
            </w:r>
          </w:p>
        </w:tc>
        <w:tc>
          <w:tcPr>
            <w:tcW w:w="4656" w:type="dxa"/>
            <w:gridSpan w:val="2"/>
          </w:tcPr>
          <w:p w14:paraId="7A5FCC38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618D98D2" w14:textId="77777777" w:rsidTr="00D67562">
        <w:tc>
          <w:tcPr>
            <w:tcW w:w="2093" w:type="dxa"/>
          </w:tcPr>
          <w:p w14:paraId="21924C9C" w14:textId="3956A67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fileMimeType</w:t>
            </w:r>
          </w:p>
        </w:tc>
        <w:tc>
          <w:tcPr>
            <w:tcW w:w="927" w:type="dxa"/>
          </w:tcPr>
          <w:p w14:paraId="0491B6AC" w14:textId="2928E5F5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5198839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F8BE533" w14:textId="746E497D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文件mime类型</w:t>
            </w:r>
          </w:p>
        </w:tc>
        <w:tc>
          <w:tcPr>
            <w:tcW w:w="4656" w:type="dxa"/>
            <w:gridSpan w:val="2"/>
          </w:tcPr>
          <w:p w14:paraId="54E49DFB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199BDBF6" w14:textId="77777777" w:rsidTr="00D67562">
        <w:tc>
          <w:tcPr>
            <w:tcW w:w="2093" w:type="dxa"/>
          </w:tcPr>
          <w:p w14:paraId="102CAD0C" w14:textId="7A4AAF33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fileSize</w:t>
            </w:r>
          </w:p>
        </w:tc>
        <w:tc>
          <w:tcPr>
            <w:tcW w:w="927" w:type="dxa"/>
          </w:tcPr>
          <w:p w14:paraId="1CF76966" w14:textId="210AC07F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A931ED5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912B4BC" w14:textId="75FE3A67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文件大小</w:t>
            </w:r>
          </w:p>
        </w:tc>
        <w:tc>
          <w:tcPr>
            <w:tcW w:w="4656" w:type="dxa"/>
            <w:gridSpan w:val="2"/>
          </w:tcPr>
          <w:p w14:paraId="3DAC6497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17CDB2F8" w14:textId="77777777" w:rsidTr="00D67562">
        <w:tc>
          <w:tcPr>
            <w:tcW w:w="2093" w:type="dxa"/>
          </w:tcPr>
          <w:p w14:paraId="0B521D73" w14:textId="749C6A93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fileName</w:t>
            </w:r>
          </w:p>
        </w:tc>
        <w:tc>
          <w:tcPr>
            <w:tcW w:w="927" w:type="dxa"/>
          </w:tcPr>
          <w:p w14:paraId="68407747" w14:textId="34878F7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C2CC8F8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D269455" w14:textId="48F31BFD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文件名</w:t>
            </w:r>
          </w:p>
        </w:tc>
        <w:tc>
          <w:tcPr>
            <w:tcW w:w="4656" w:type="dxa"/>
            <w:gridSpan w:val="2"/>
          </w:tcPr>
          <w:p w14:paraId="3C154A3C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3136CB6B" w14:textId="77777777" w:rsidTr="00D67562">
        <w:tc>
          <w:tcPr>
            <w:tcW w:w="2093" w:type="dxa"/>
          </w:tcPr>
          <w:p w14:paraId="49579F65" w14:textId="5D9C61D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fileStorageStatus</w:t>
            </w:r>
          </w:p>
        </w:tc>
        <w:tc>
          <w:tcPr>
            <w:tcW w:w="927" w:type="dxa"/>
          </w:tcPr>
          <w:p w14:paraId="418AD496" w14:textId="4F97C56F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60A51BE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4EE91EE" w14:textId="126BA2BC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文件存储状态</w:t>
            </w:r>
          </w:p>
        </w:tc>
        <w:tc>
          <w:tcPr>
            <w:tcW w:w="4656" w:type="dxa"/>
            <w:gridSpan w:val="2"/>
          </w:tcPr>
          <w:p w14:paraId="5F61423B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6A76A457" w14:textId="77777777" w:rsidTr="00D67562">
        <w:tc>
          <w:tcPr>
            <w:tcW w:w="2093" w:type="dxa"/>
          </w:tcPr>
          <w:p w14:paraId="1E2696A0" w14:textId="46AEADAA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ownershipMetadata</w:t>
            </w:r>
          </w:p>
        </w:tc>
        <w:tc>
          <w:tcPr>
            <w:tcW w:w="927" w:type="dxa"/>
          </w:tcPr>
          <w:p w14:paraId="496D27EE" w14:textId="0C7E212C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BA1AAF3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4283626" w14:textId="5595AE76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所有人元数据</w:t>
            </w:r>
          </w:p>
        </w:tc>
        <w:tc>
          <w:tcPr>
            <w:tcW w:w="4656" w:type="dxa"/>
            <w:gridSpan w:val="2"/>
          </w:tcPr>
          <w:p w14:paraId="15B20BAD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09E4C43C" w14:textId="77777777" w:rsidTr="00D67562">
        <w:tc>
          <w:tcPr>
            <w:tcW w:w="2093" w:type="dxa"/>
          </w:tcPr>
          <w:p w14:paraId="443F9256" w14:textId="56281FA0" w:rsid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operator</w:t>
            </w:r>
          </w:p>
        </w:tc>
        <w:tc>
          <w:tcPr>
            <w:tcW w:w="927" w:type="dxa"/>
          </w:tcPr>
          <w:p w14:paraId="55DDD04C" w14:textId="5DCB5366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98CD265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A703DE9" w14:textId="6A52D3D5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操作者</w:t>
            </w:r>
          </w:p>
        </w:tc>
        <w:tc>
          <w:tcPr>
            <w:tcW w:w="4656" w:type="dxa"/>
            <w:gridSpan w:val="2"/>
          </w:tcPr>
          <w:p w14:paraId="6F040FF3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76E77E50" w14:textId="77777777" w:rsidTr="00D67562">
        <w:tc>
          <w:tcPr>
            <w:tcW w:w="2093" w:type="dxa"/>
          </w:tcPr>
          <w:p w14:paraId="7B11A6FA" w14:textId="21B19AE2" w:rsid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organization</w:t>
            </w:r>
          </w:p>
        </w:tc>
        <w:tc>
          <w:tcPr>
            <w:tcW w:w="927" w:type="dxa"/>
          </w:tcPr>
          <w:p w14:paraId="6F3FCE50" w14:textId="5C4B55A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DDAB8E3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AF3D6F9" w14:textId="33338F28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所属组织</w:t>
            </w:r>
          </w:p>
        </w:tc>
        <w:tc>
          <w:tcPr>
            <w:tcW w:w="4656" w:type="dxa"/>
            <w:gridSpan w:val="2"/>
          </w:tcPr>
          <w:p w14:paraId="078AE7B3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5EDB077D" w14:textId="77777777" w:rsidTr="00D67562">
        <w:tc>
          <w:tcPr>
            <w:tcW w:w="2093" w:type="dxa"/>
          </w:tcPr>
          <w:p w14:paraId="664A211D" w14:textId="77F2EA6F" w:rsidR="00BB376C" w:rsidRDefault="00BB376C" w:rsidP="00BB37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owner</w:t>
            </w:r>
          </w:p>
        </w:tc>
        <w:tc>
          <w:tcPr>
            <w:tcW w:w="927" w:type="dxa"/>
          </w:tcPr>
          <w:p w14:paraId="44E5512B" w14:textId="5121F38F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C67AD39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06D2BF1" w14:textId="5C07B650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持有人</w:t>
            </w:r>
          </w:p>
        </w:tc>
        <w:tc>
          <w:tcPr>
            <w:tcW w:w="4656" w:type="dxa"/>
            <w:gridSpan w:val="2"/>
          </w:tcPr>
          <w:p w14:paraId="173B73ED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5BD965B1" w14:textId="77777777" w:rsidTr="00D67562">
        <w:tc>
          <w:tcPr>
            <w:tcW w:w="2093" w:type="dxa"/>
          </w:tcPr>
          <w:p w14:paraId="180DB071" w14:textId="17894704" w:rsidR="00BB376C" w:rsidRPr="00D67562" w:rsidRDefault="00BB376C" w:rsidP="00BB376C">
            <w:pP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parentBizId</w:t>
            </w:r>
          </w:p>
        </w:tc>
        <w:tc>
          <w:tcPr>
            <w:tcW w:w="927" w:type="dxa"/>
          </w:tcPr>
          <w:p w14:paraId="6036A6C1" w14:textId="1E899383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BA833CC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ED7F259" w14:textId="039DE1D0" w:rsidR="00BB376C" w:rsidRPr="00CA1C13" w:rsidRDefault="00BB376C" w:rsidP="00BB376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关联的文件bizId</w:t>
            </w:r>
          </w:p>
        </w:tc>
        <w:tc>
          <w:tcPr>
            <w:tcW w:w="4656" w:type="dxa"/>
            <w:gridSpan w:val="2"/>
          </w:tcPr>
          <w:p w14:paraId="6D7926FB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7998B709" w14:textId="77777777" w:rsidTr="00D67562">
        <w:tc>
          <w:tcPr>
            <w:tcW w:w="2093" w:type="dxa"/>
          </w:tcPr>
          <w:p w14:paraId="6CFD8289" w14:textId="37FB2C15" w:rsidR="00BB376C" w:rsidRPr="00D67562" w:rsidRDefault="00BB376C" w:rsidP="00BB376C">
            <w:pP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>archiveLogs</w:t>
            </w:r>
          </w:p>
        </w:tc>
        <w:tc>
          <w:tcPr>
            <w:tcW w:w="927" w:type="dxa"/>
          </w:tcPr>
          <w:p w14:paraId="5485A7BF" w14:textId="1EECC4E9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6812C78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493C884" w14:textId="448F41C2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归档记录</w:t>
            </w:r>
          </w:p>
        </w:tc>
        <w:tc>
          <w:tcPr>
            <w:tcW w:w="4656" w:type="dxa"/>
            <w:gridSpan w:val="2"/>
          </w:tcPr>
          <w:p w14:paraId="74805062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2FCC3332" w14:textId="77777777" w:rsidTr="00D67562">
        <w:tc>
          <w:tcPr>
            <w:tcW w:w="2093" w:type="dxa"/>
          </w:tcPr>
          <w:p w14:paraId="4FD8FEC0" w14:textId="44A7BDAF" w:rsidR="00BB376C" w:rsidRPr="00D67562" w:rsidRDefault="00BB376C" w:rsidP="00BB376C">
            <w:pP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archiveLocation</w:t>
            </w:r>
          </w:p>
        </w:tc>
        <w:tc>
          <w:tcPr>
            <w:tcW w:w="927" w:type="dxa"/>
          </w:tcPr>
          <w:p w14:paraId="52B1EDC1" w14:textId="7C4ADA95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EFAF56F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CA66184" w14:textId="4970D2FC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归档位置</w:t>
            </w:r>
          </w:p>
        </w:tc>
        <w:tc>
          <w:tcPr>
            <w:tcW w:w="4656" w:type="dxa"/>
            <w:gridSpan w:val="2"/>
          </w:tcPr>
          <w:p w14:paraId="25F7D5A7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38BF4FA3" w14:textId="77777777" w:rsidTr="00D67562">
        <w:tc>
          <w:tcPr>
            <w:tcW w:w="2093" w:type="dxa"/>
          </w:tcPr>
          <w:p w14:paraId="7D536F62" w14:textId="33472F17" w:rsidR="00BB376C" w:rsidRPr="00D67562" w:rsidRDefault="00BB376C" w:rsidP="00BB376C">
            <w:pP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archiveTimestamp</w:t>
            </w:r>
          </w:p>
        </w:tc>
        <w:tc>
          <w:tcPr>
            <w:tcW w:w="927" w:type="dxa"/>
          </w:tcPr>
          <w:p w14:paraId="04E4F9BE" w14:textId="5EB09251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F4D9A4E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F258996" w14:textId="22E16D56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归档时间</w:t>
            </w:r>
          </w:p>
        </w:tc>
        <w:tc>
          <w:tcPr>
            <w:tcW w:w="4656" w:type="dxa"/>
            <w:gridSpan w:val="2"/>
          </w:tcPr>
          <w:p w14:paraId="1E1C24DF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31A185F1" w14:textId="77777777" w:rsidTr="00D67562">
        <w:tc>
          <w:tcPr>
            <w:tcW w:w="2093" w:type="dxa"/>
          </w:tcPr>
          <w:p w14:paraId="11462839" w14:textId="30BB3E6A" w:rsidR="00BB376C" w:rsidRPr="00D67562" w:rsidRDefault="00BB376C" w:rsidP="00BB376C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fileId</w:t>
            </w:r>
          </w:p>
        </w:tc>
        <w:tc>
          <w:tcPr>
            <w:tcW w:w="927" w:type="dxa"/>
          </w:tcPr>
          <w:p w14:paraId="4B81C31C" w14:textId="36EA27EF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C26F00C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CD3E543" w14:textId="668AF0D8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文件id</w:t>
            </w:r>
          </w:p>
        </w:tc>
        <w:tc>
          <w:tcPr>
            <w:tcW w:w="4656" w:type="dxa"/>
            <w:gridSpan w:val="2"/>
          </w:tcPr>
          <w:p w14:paraId="380EFA35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225B3FE3" w14:textId="77777777" w:rsidTr="00D67562">
        <w:tc>
          <w:tcPr>
            <w:tcW w:w="2093" w:type="dxa"/>
          </w:tcPr>
          <w:p w14:paraId="01089180" w14:textId="23BE82BD" w:rsidR="00BB376C" w:rsidRPr="00D67562" w:rsidRDefault="00BB376C" w:rsidP="00BB376C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filePublicUrl</w:t>
            </w:r>
          </w:p>
        </w:tc>
        <w:tc>
          <w:tcPr>
            <w:tcW w:w="927" w:type="dxa"/>
          </w:tcPr>
          <w:p w14:paraId="40C28B14" w14:textId="500AD4FD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25E6539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A5DEA4F" w14:textId="03E527B7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文件在dfs中访问url</w:t>
            </w:r>
          </w:p>
        </w:tc>
        <w:tc>
          <w:tcPr>
            <w:tcW w:w="4656" w:type="dxa"/>
            <w:gridSpan w:val="2"/>
          </w:tcPr>
          <w:p w14:paraId="7FF2D827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452384B3" w14:textId="77777777" w:rsidTr="00D67562">
        <w:tc>
          <w:tcPr>
            <w:tcW w:w="2093" w:type="dxa"/>
          </w:tcPr>
          <w:p w14:paraId="13DC65B6" w14:textId="237F3344" w:rsidR="00BB376C" w:rsidRPr="00D67562" w:rsidRDefault="00BB376C" w:rsidP="00BB376C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fileStorageTimestamp</w:t>
            </w:r>
          </w:p>
        </w:tc>
        <w:tc>
          <w:tcPr>
            <w:tcW w:w="927" w:type="dxa"/>
          </w:tcPr>
          <w:p w14:paraId="0936B9CF" w14:textId="4A99CD9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382E0A4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EF0AE06" w14:textId="105E5BF7" w:rsidR="00BB376C" w:rsidRPr="00CA1C13" w:rsidRDefault="00BB376C" w:rsidP="00BB376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文件存储时间</w:t>
            </w:r>
          </w:p>
        </w:tc>
        <w:tc>
          <w:tcPr>
            <w:tcW w:w="4656" w:type="dxa"/>
            <w:gridSpan w:val="2"/>
          </w:tcPr>
          <w:p w14:paraId="1250E9BC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162CF9E8" w14:textId="77777777" w:rsidTr="00D67562">
        <w:tc>
          <w:tcPr>
            <w:tcW w:w="2093" w:type="dxa"/>
          </w:tcPr>
          <w:p w14:paraId="563B2845" w14:textId="0FF51F6E" w:rsidR="00BB376C" w:rsidRPr="00D67562" w:rsidRDefault="00BB376C" w:rsidP="00BB376C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fileUri</w:t>
            </w:r>
          </w:p>
        </w:tc>
        <w:tc>
          <w:tcPr>
            <w:tcW w:w="927" w:type="dxa"/>
          </w:tcPr>
          <w:p w14:paraId="3684BDED" w14:textId="0971185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D77054A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A12B9B4" w14:textId="4C1422DC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文件在dfs中的url</w:t>
            </w:r>
          </w:p>
        </w:tc>
        <w:tc>
          <w:tcPr>
            <w:tcW w:w="4656" w:type="dxa"/>
            <w:gridSpan w:val="2"/>
          </w:tcPr>
          <w:p w14:paraId="3B6B15B8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0DE23CC8" w14:textId="77777777" w:rsidTr="00D67562">
        <w:tc>
          <w:tcPr>
            <w:tcW w:w="2093" w:type="dxa"/>
          </w:tcPr>
          <w:p w14:paraId="37406D3D" w14:textId="133773B1" w:rsidR="00BB376C" w:rsidRPr="00D67562" w:rsidRDefault="00BB376C" w:rsidP="00BB376C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storageType</w:t>
            </w:r>
          </w:p>
        </w:tc>
        <w:tc>
          <w:tcPr>
            <w:tcW w:w="927" w:type="dxa"/>
          </w:tcPr>
          <w:p w14:paraId="3DAB9EB8" w14:textId="52BF6618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77295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BF4BF59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75DB69C" w14:textId="0CBF88A9" w:rsidR="00BB376C" w:rsidRPr="00CA1C13" w:rsidRDefault="00BB376C" w:rsidP="00BB376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文件存储类型</w:t>
            </w:r>
          </w:p>
        </w:tc>
        <w:tc>
          <w:tcPr>
            <w:tcW w:w="4656" w:type="dxa"/>
            <w:gridSpan w:val="2"/>
          </w:tcPr>
          <w:p w14:paraId="6133737C" w14:textId="77777777" w:rsidR="00BB376C" w:rsidRDefault="00BB376C" w:rsidP="00BB37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BB376C" w14:paraId="6A4486E3" w14:textId="77777777" w:rsidTr="00D67562">
        <w:tc>
          <w:tcPr>
            <w:tcW w:w="2093" w:type="dxa"/>
          </w:tcPr>
          <w:p w14:paraId="61750E67" w14:textId="77777777" w:rsidR="00BB376C" w:rsidRPr="00D67562" w:rsidRDefault="00BB376C" w:rsidP="00D67562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</w:p>
        </w:tc>
        <w:tc>
          <w:tcPr>
            <w:tcW w:w="927" w:type="dxa"/>
          </w:tcPr>
          <w:p w14:paraId="62B680D3" w14:textId="77777777" w:rsidR="00BB376C" w:rsidRDefault="00BB376C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0E78FEB7" w14:textId="77777777" w:rsidR="00BB376C" w:rsidRDefault="00BB376C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2D060B6" w14:textId="77777777" w:rsidR="00BB376C" w:rsidRPr="00CA1C13" w:rsidRDefault="00BB376C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F1B02BB" w14:textId="77777777" w:rsidR="00BB376C" w:rsidRDefault="00BB376C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7F74FA8" w14:textId="77777777" w:rsidTr="00D67562">
        <w:tc>
          <w:tcPr>
            <w:tcW w:w="10588" w:type="dxa"/>
            <w:gridSpan w:val="8"/>
          </w:tcPr>
          <w:p w14:paraId="648B9C2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7D592F8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61804E1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"deriveFileFlag": 0,</w:t>
            </w:r>
          </w:p>
          <w:p w14:paraId="123FB2B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"externalId": "external-id-abc",</w:t>
            </w:r>
          </w:p>
          <w:p w14:paraId="30B8472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"fileDescription": "关于张某某2019年案件存档",</w:t>
            </w:r>
          </w:p>
          <w:p w14:paraId="288ED59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"fileHash": "f7029fd9054eaef720f749fe81a082724ab5235af2269ddac70df03689b5cfad",</w:t>
            </w:r>
          </w:p>
          <w:p w14:paraId="0AA42E8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"fileMetadata": {</w:t>
            </w:r>
          </w:p>
          <w:p w14:paraId="579A1835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"fileExtension": "pdf",</w:t>
            </w:r>
          </w:p>
          <w:p w14:paraId="4D9F8C4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"fileMimeType": "text/pdf",</w:t>
            </w:r>
          </w:p>
          <w:p w14:paraId="7CD6917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"fileSize": "103844k"</w:t>
            </w:r>
          </w:p>
          <w:p w14:paraId="4E981345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},</w:t>
            </w:r>
          </w:p>
          <w:p w14:paraId="3B28140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"fileName": "张某某文件.pdf",</w:t>
            </w:r>
          </w:p>
          <w:p w14:paraId="0B9477A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"fileStorageStatus": 1,</w:t>
            </w:r>
          </w:p>
          <w:p w14:paraId="59C017B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"ownershipMetadata": {</w:t>
            </w:r>
          </w:p>
          <w:p w14:paraId="395AA89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"operator": "张晓彤",</w:t>
            </w:r>
          </w:p>
          <w:p w14:paraId="66026BE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"organization": "普陀区法院",</w:t>
            </w:r>
          </w:p>
          <w:p w14:paraId="05F2DFA8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"owner": "李先开"</w:t>
            </w:r>
          </w:p>
          <w:p w14:paraId="517AD5D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},</w:t>
            </w:r>
          </w:p>
          <w:p w14:paraId="706B9B6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"parentBizId": "AT2CHAIN-FILE:COURT-1553072073904-6711",</w:t>
            </w:r>
          </w:p>
          <w:p w14:paraId="6B36DFD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"storageMetadata": {</w:t>
            </w:r>
          </w:p>
          <w:p w14:paraId="3336385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"archiveLogs": [</w:t>
            </w:r>
          </w:p>
          <w:p w14:paraId="421B1C9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2525C52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"archiveLocation": "archive/abc.pdf",</w:t>
            </w:r>
          </w:p>
          <w:p w14:paraId="3508FDE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"archiveTimestamp": 1553072073</w:t>
            </w:r>
          </w:p>
          <w:p w14:paraId="35022CA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</w:t>
            </w:r>
          </w:p>
          <w:p w14:paraId="2F77444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],</w:t>
            </w:r>
          </w:p>
          <w:p w14:paraId="0D823FB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"fileId": "file_ddd_pdf_o002",</w:t>
            </w:r>
          </w:p>
          <w:p w14:paraId="58D2271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"filePublicUrl": "http://dfs.at2plus.com/court/content/2019888222.pdf",</w:t>
            </w:r>
          </w:p>
          <w:p w14:paraId="11337E1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"fileStorageTimestamp": 1553072073,</w:t>
            </w:r>
          </w:p>
          <w:p w14:paraId="7F7A250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"fileUri": "/court/content/2019888222.pdf",</w:t>
            </w:r>
          </w:p>
          <w:p w14:paraId="0BEB7F79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"storageType": 1</w:t>
            </w:r>
          </w:p>
          <w:p w14:paraId="6485F73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}</w:t>
            </w:r>
          </w:p>
          <w:p w14:paraId="37F187E6" w14:textId="026A8E12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23DB57C4" w14:textId="77777777" w:rsidTr="00D67562">
        <w:trPr>
          <w:trHeight w:val="365"/>
        </w:trPr>
        <w:tc>
          <w:tcPr>
            <w:tcW w:w="10588" w:type="dxa"/>
            <w:gridSpan w:val="8"/>
            <w:shd w:val="clear" w:color="auto" w:fill="92D050"/>
          </w:tcPr>
          <w:p w14:paraId="75B7B65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响应方</w:t>
            </w:r>
          </w:p>
        </w:tc>
      </w:tr>
      <w:tr w:rsidR="00D67562" w14:paraId="5B63C14B" w14:textId="77777777" w:rsidTr="00D67562">
        <w:tc>
          <w:tcPr>
            <w:tcW w:w="2093" w:type="dxa"/>
          </w:tcPr>
          <w:p w14:paraId="30C2AF2E" w14:textId="2AEA85F3" w:rsidR="00D67562" w:rsidRDefault="00BB376C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bizId</w:t>
            </w:r>
          </w:p>
        </w:tc>
        <w:tc>
          <w:tcPr>
            <w:tcW w:w="927" w:type="dxa"/>
          </w:tcPr>
          <w:p w14:paraId="37C73B4C" w14:textId="02218ADB" w:rsidR="00D67562" w:rsidRDefault="00BB376C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13AA64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20AD40D" w14:textId="6D606080" w:rsidR="00D67562" w:rsidRDefault="00BB376C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上链后的文件存证bizId</w:t>
            </w:r>
          </w:p>
        </w:tc>
        <w:tc>
          <w:tcPr>
            <w:tcW w:w="4656" w:type="dxa"/>
            <w:gridSpan w:val="2"/>
          </w:tcPr>
          <w:p w14:paraId="2475EF2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7071200" w14:textId="77777777" w:rsidTr="00D67562">
        <w:tc>
          <w:tcPr>
            <w:tcW w:w="2093" w:type="dxa"/>
          </w:tcPr>
          <w:p w14:paraId="1CFB413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E010B0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39111304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F134383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111E83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33F3E4B" w14:textId="77777777" w:rsidTr="00D67562">
        <w:tc>
          <w:tcPr>
            <w:tcW w:w="2093" w:type="dxa"/>
          </w:tcPr>
          <w:p w14:paraId="554A596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0557E4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0AD9691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1A088C4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6ABAE0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ECEA402" w14:textId="77777777" w:rsidTr="00D67562">
        <w:tc>
          <w:tcPr>
            <w:tcW w:w="2093" w:type="dxa"/>
          </w:tcPr>
          <w:p w14:paraId="3C45AC9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7FB2BE4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9CFC08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2195701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712B8D0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3424CDA" w14:textId="77777777" w:rsidTr="00D67562">
        <w:tc>
          <w:tcPr>
            <w:tcW w:w="2093" w:type="dxa"/>
          </w:tcPr>
          <w:p w14:paraId="48769F7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09CF8D2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7A67594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9D9BF07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1826AA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88AA394" w14:textId="77777777" w:rsidTr="00D67562">
        <w:tc>
          <w:tcPr>
            <w:tcW w:w="2093" w:type="dxa"/>
          </w:tcPr>
          <w:p w14:paraId="018B2C4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32E548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336E2D8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4D5F2A8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3ECAE39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194314F" w14:textId="77777777" w:rsidTr="00D67562">
        <w:tc>
          <w:tcPr>
            <w:tcW w:w="2093" w:type="dxa"/>
          </w:tcPr>
          <w:p w14:paraId="49B2185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05BB41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917C57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FFE7503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FDBE2A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EC61AEE" w14:textId="77777777" w:rsidTr="00D67562">
        <w:tc>
          <w:tcPr>
            <w:tcW w:w="10588" w:type="dxa"/>
            <w:gridSpan w:val="8"/>
          </w:tcPr>
          <w:p w14:paraId="0D34868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04D24B6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12A2AC7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"procCode": 200,</w:t>
            </w:r>
          </w:p>
          <w:p w14:paraId="05C038F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"payload": {</w:t>
            </w:r>
          </w:p>
          <w:p w14:paraId="3A56116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"bizId": "AT2CHAIN-FILE:COURT-1553500234799-2115"</w:t>
            </w:r>
          </w:p>
          <w:p w14:paraId="12E5922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},</w:t>
            </w:r>
          </w:p>
          <w:p w14:paraId="0C259D5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"message": "",</w:t>
            </w:r>
          </w:p>
          <w:p w14:paraId="1A110585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"exception": null</w:t>
            </w:r>
          </w:p>
          <w:p w14:paraId="01D1F58F" w14:textId="1A0D71AC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53A1C777" w14:textId="77777777" w:rsidTr="00D67562">
        <w:tc>
          <w:tcPr>
            <w:tcW w:w="10588" w:type="dxa"/>
            <w:gridSpan w:val="8"/>
            <w:shd w:val="clear" w:color="auto" w:fill="FF0000"/>
          </w:tcPr>
          <w:p w14:paraId="41040E34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异常定义：</w:t>
            </w:r>
          </w:p>
        </w:tc>
      </w:tr>
      <w:tr w:rsidR="00D67562" w14:paraId="207D4CFC" w14:textId="77777777" w:rsidTr="00D67562">
        <w:tc>
          <w:tcPr>
            <w:tcW w:w="2093" w:type="dxa"/>
          </w:tcPr>
          <w:p w14:paraId="006E13A0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异常码</w:t>
            </w:r>
          </w:p>
        </w:tc>
        <w:tc>
          <w:tcPr>
            <w:tcW w:w="1208" w:type="dxa"/>
            <w:gridSpan w:val="2"/>
          </w:tcPr>
          <w:p w14:paraId="19F38A1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异常类型</w:t>
            </w:r>
          </w:p>
        </w:tc>
        <w:tc>
          <w:tcPr>
            <w:tcW w:w="2429" w:type="dxa"/>
            <w:gridSpan w:val="2"/>
          </w:tcPr>
          <w:p w14:paraId="2F063BB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异常文本</w:t>
            </w:r>
          </w:p>
        </w:tc>
        <w:tc>
          <w:tcPr>
            <w:tcW w:w="1167" w:type="dxa"/>
            <w:gridSpan w:val="2"/>
          </w:tcPr>
          <w:p w14:paraId="1D2E0E9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3691" w:type="dxa"/>
          </w:tcPr>
          <w:p w14:paraId="0AF2D25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731AF579" w14:textId="77777777" w:rsidTr="00D67562">
        <w:tc>
          <w:tcPr>
            <w:tcW w:w="2093" w:type="dxa"/>
          </w:tcPr>
          <w:p w14:paraId="01FF1FCD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3373B8CD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798570F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0F4ACC4C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438C295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52B7FC8" w14:textId="77777777" w:rsidTr="00D67562">
        <w:tc>
          <w:tcPr>
            <w:tcW w:w="2093" w:type="dxa"/>
          </w:tcPr>
          <w:p w14:paraId="6C48215C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2634B0BF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4E6D5FA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54FAB84B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317D0B6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D1CE938" w14:textId="77777777" w:rsidTr="00D67562">
        <w:tc>
          <w:tcPr>
            <w:tcW w:w="2093" w:type="dxa"/>
          </w:tcPr>
          <w:p w14:paraId="10D1DDD2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5E3783AD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12C35B24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6B8C3F01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7E59FBC6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35B57E2" w14:textId="77777777" w:rsidTr="00D67562">
        <w:tc>
          <w:tcPr>
            <w:tcW w:w="10588" w:type="dxa"/>
            <w:gridSpan w:val="8"/>
          </w:tcPr>
          <w:p w14:paraId="392BE0C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7B85D08" w14:textId="77777777" w:rsidTr="00D67562">
        <w:tc>
          <w:tcPr>
            <w:tcW w:w="10588" w:type="dxa"/>
            <w:gridSpan w:val="8"/>
            <w:shd w:val="clear" w:color="auto" w:fill="000000" w:themeFill="text1"/>
          </w:tcPr>
          <w:p w14:paraId="42476346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实现时序</w:t>
            </w:r>
          </w:p>
        </w:tc>
      </w:tr>
      <w:tr w:rsidR="00D67562" w14:paraId="51FD6E82" w14:textId="77777777" w:rsidTr="00D67562">
        <w:tc>
          <w:tcPr>
            <w:tcW w:w="10588" w:type="dxa"/>
            <w:gridSpan w:val="8"/>
          </w:tcPr>
          <w:p w14:paraId="06D5C544" w14:textId="77777777" w:rsidR="00D67562" w:rsidRDefault="00D67562" w:rsidP="00D67562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43EEEA10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49F75E86" w14:textId="00F1E7E5" w:rsidR="00D67562" w:rsidRDefault="00D67562" w:rsidP="00D67562">
      <w:pPr>
        <w:pStyle w:val="3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文件归档</w:t>
      </w:r>
    </w:p>
    <w:tbl>
      <w:tblPr>
        <w:tblStyle w:val="ae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27"/>
        <w:gridCol w:w="281"/>
        <w:gridCol w:w="729"/>
        <w:gridCol w:w="1700"/>
        <w:gridCol w:w="202"/>
        <w:gridCol w:w="965"/>
        <w:gridCol w:w="3691"/>
      </w:tblGrid>
      <w:tr w:rsidR="00D67562" w14:paraId="6573E24B" w14:textId="77777777" w:rsidTr="00D67562">
        <w:tc>
          <w:tcPr>
            <w:tcW w:w="10588" w:type="dxa"/>
            <w:gridSpan w:val="8"/>
            <w:shd w:val="clear" w:color="auto" w:fill="00B0F0"/>
          </w:tcPr>
          <w:p w14:paraId="34EC39D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场景基础信息</w:t>
            </w:r>
          </w:p>
        </w:tc>
      </w:tr>
      <w:tr w:rsidR="00D67562" w14:paraId="4A218856" w14:textId="77777777" w:rsidTr="00D67562">
        <w:trPr>
          <w:trHeight w:val="317"/>
        </w:trPr>
        <w:tc>
          <w:tcPr>
            <w:tcW w:w="2093" w:type="dxa"/>
            <w:shd w:val="clear" w:color="auto" w:fill="auto"/>
          </w:tcPr>
          <w:p w14:paraId="29BD3462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设计编号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5A8F64F9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72DBA31" w14:textId="77777777" w:rsidTr="00D67562">
        <w:tc>
          <w:tcPr>
            <w:tcW w:w="2093" w:type="dxa"/>
            <w:shd w:val="clear" w:color="auto" w:fill="auto"/>
          </w:tcPr>
          <w:p w14:paraId="037829F5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请求URI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14A66ABD" w14:textId="3E0E115B" w:rsidR="00D67562" w:rsidRDefault="009B251D" w:rsidP="00D67562">
            <w:pPr>
              <w:jc w:val="left"/>
            </w:pPr>
            <w:hyperlink r:id="rId13" w:history="1">
              <w:r w:rsidR="00D67562" w:rsidRPr="00E93323">
                <w:rPr>
                  <w:rStyle w:val="ad"/>
                </w:rPr>
                <w:t>http://tfs-api-stage.at2plus.com/tfs/api/blockchain/archiveFile</w:t>
              </w:r>
            </w:hyperlink>
          </w:p>
          <w:p w14:paraId="56160E41" w14:textId="6F907A08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0DD8156" w14:textId="77777777" w:rsidTr="00D67562">
        <w:tc>
          <w:tcPr>
            <w:tcW w:w="2093" w:type="dxa"/>
            <w:shd w:val="clear" w:color="auto" w:fill="auto"/>
          </w:tcPr>
          <w:p w14:paraId="204CB6D4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3A0EB25E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http POST</w:t>
            </w:r>
          </w:p>
        </w:tc>
      </w:tr>
      <w:tr w:rsidR="00D67562" w14:paraId="6542D2D4" w14:textId="77777777" w:rsidTr="00D67562">
        <w:tc>
          <w:tcPr>
            <w:tcW w:w="2093" w:type="dxa"/>
            <w:shd w:val="clear" w:color="auto" w:fill="auto"/>
          </w:tcPr>
          <w:p w14:paraId="2CB79B22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事务处理类型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1AC7277E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短事务</w:t>
            </w:r>
          </w:p>
        </w:tc>
      </w:tr>
      <w:tr w:rsidR="00D67562" w14:paraId="1D5AAF23" w14:textId="77777777" w:rsidTr="00D67562">
        <w:tc>
          <w:tcPr>
            <w:tcW w:w="2093" w:type="dxa"/>
          </w:tcPr>
          <w:p w14:paraId="4F9F08D9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场景名</w:t>
            </w:r>
          </w:p>
        </w:tc>
        <w:tc>
          <w:tcPr>
            <w:tcW w:w="8495" w:type="dxa"/>
            <w:gridSpan w:val="7"/>
          </w:tcPr>
          <w:p w14:paraId="23235403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2266DF">
              <w:rPr>
                <w:rFonts w:ascii="微软雅黑" w:eastAsia="微软雅黑" w:hAnsi="微软雅黑" w:cs="微软雅黑" w:hint="eastAsia"/>
                <w:sz w:val="15"/>
                <w:szCs w:val="15"/>
              </w:rPr>
              <w:t>业务端调用该Web Service,创建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事件存证</w:t>
            </w:r>
          </w:p>
        </w:tc>
      </w:tr>
      <w:tr w:rsidR="00D67562" w14:paraId="68E5F4CC" w14:textId="77777777" w:rsidTr="00D67562">
        <w:tc>
          <w:tcPr>
            <w:tcW w:w="2093" w:type="dxa"/>
          </w:tcPr>
          <w:p w14:paraId="3AFDA676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  <w:tc>
          <w:tcPr>
            <w:tcW w:w="8495" w:type="dxa"/>
            <w:gridSpan w:val="7"/>
          </w:tcPr>
          <w:p w14:paraId="2FE7C10E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18A49D4" w14:textId="77777777" w:rsidTr="00D67562">
        <w:tc>
          <w:tcPr>
            <w:tcW w:w="2093" w:type="dxa"/>
          </w:tcPr>
          <w:p w14:paraId="58ED3796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调用频度</w:t>
            </w:r>
          </w:p>
        </w:tc>
        <w:tc>
          <w:tcPr>
            <w:tcW w:w="8495" w:type="dxa"/>
            <w:gridSpan w:val="7"/>
          </w:tcPr>
          <w:p w14:paraId="1F7A4A8A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高频</w:t>
            </w:r>
          </w:p>
        </w:tc>
      </w:tr>
      <w:tr w:rsidR="00D67562" w14:paraId="0D862349" w14:textId="77777777" w:rsidTr="00D67562">
        <w:tc>
          <w:tcPr>
            <w:tcW w:w="10588" w:type="dxa"/>
            <w:gridSpan w:val="8"/>
            <w:shd w:val="clear" w:color="auto" w:fill="FFC000"/>
          </w:tcPr>
          <w:p w14:paraId="213F1E9D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请求方</w:t>
            </w:r>
          </w:p>
        </w:tc>
      </w:tr>
      <w:tr w:rsidR="00D67562" w14:paraId="10FE0B2A" w14:textId="77777777" w:rsidTr="00D67562">
        <w:tc>
          <w:tcPr>
            <w:tcW w:w="2093" w:type="dxa"/>
          </w:tcPr>
          <w:p w14:paraId="6E046E7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字段</w:t>
            </w:r>
          </w:p>
        </w:tc>
        <w:tc>
          <w:tcPr>
            <w:tcW w:w="927" w:type="dxa"/>
          </w:tcPr>
          <w:p w14:paraId="3B0F18A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gridSpan w:val="2"/>
          </w:tcPr>
          <w:p w14:paraId="4D32CDC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约束</w:t>
            </w:r>
          </w:p>
        </w:tc>
        <w:tc>
          <w:tcPr>
            <w:tcW w:w="1902" w:type="dxa"/>
            <w:gridSpan w:val="2"/>
          </w:tcPr>
          <w:p w14:paraId="310E6F0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4656" w:type="dxa"/>
            <w:gridSpan w:val="2"/>
          </w:tcPr>
          <w:p w14:paraId="11C6C19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71D2C720" w14:textId="77777777" w:rsidTr="00D67562">
        <w:tc>
          <w:tcPr>
            <w:tcW w:w="2093" w:type="dxa"/>
          </w:tcPr>
          <w:p w14:paraId="7CFEF20B" w14:textId="0E980D5E" w:rsidR="00D67562" w:rsidRDefault="009B251D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archiveLocation</w:t>
            </w:r>
          </w:p>
        </w:tc>
        <w:tc>
          <w:tcPr>
            <w:tcW w:w="927" w:type="dxa"/>
          </w:tcPr>
          <w:p w14:paraId="5B987B24" w14:textId="757ACD09" w:rsidR="00D67562" w:rsidRDefault="009B251D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3B90AB2" w14:textId="452287B7" w:rsidR="00D67562" w:rsidRDefault="009B251D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非空</w:t>
            </w:r>
          </w:p>
        </w:tc>
        <w:tc>
          <w:tcPr>
            <w:tcW w:w="1902" w:type="dxa"/>
            <w:gridSpan w:val="2"/>
          </w:tcPr>
          <w:p w14:paraId="6CDBF061" w14:textId="5B29D9CC" w:rsidR="00D67562" w:rsidRPr="00CA1C13" w:rsidRDefault="009B251D" w:rsidP="00D6756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归档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后文件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在dfs中的位置</w:t>
            </w:r>
          </w:p>
        </w:tc>
        <w:tc>
          <w:tcPr>
            <w:tcW w:w="4656" w:type="dxa"/>
            <w:gridSpan w:val="2"/>
          </w:tcPr>
          <w:p w14:paraId="4CA1AF6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DCE7F23" w14:textId="77777777" w:rsidTr="00D67562">
        <w:tc>
          <w:tcPr>
            <w:tcW w:w="2093" w:type="dxa"/>
          </w:tcPr>
          <w:p w14:paraId="3E2E061E" w14:textId="2F8AA8CF" w:rsidR="00D67562" w:rsidRDefault="009B251D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bizId</w:t>
            </w:r>
          </w:p>
        </w:tc>
        <w:tc>
          <w:tcPr>
            <w:tcW w:w="927" w:type="dxa"/>
          </w:tcPr>
          <w:p w14:paraId="06AD9188" w14:textId="12E3B850" w:rsidR="00D67562" w:rsidRDefault="009B251D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BB4BFB5" w14:textId="07FC4412" w:rsidR="00D67562" w:rsidRDefault="009B251D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非空</w:t>
            </w:r>
          </w:p>
        </w:tc>
        <w:tc>
          <w:tcPr>
            <w:tcW w:w="1902" w:type="dxa"/>
            <w:gridSpan w:val="2"/>
          </w:tcPr>
          <w:p w14:paraId="702B7085" w14:textId="603873D1" w:rsidR="00D67562" w:rsidRPr="00CA1C13" w:rsidRDefault="00944CE0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文件存证id</w:t>
            </w:r>
          </w:p>
        </w:tc>
        <w:tc>
          <w:tcPr>
            <w:tcW w:w="4656" w:type="dxa"/>
            <w:gridSpan w:val="2"/>
          </w:tcPr>
          <w:p w14:paraId="4D88A27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78CF0663" w14:textId="77777777" w:rsidTr="00D67562">
        <w:tc>
          <w:tcPr>
            <w:tcW w:w="2093" w:type="dxa"/>
          </w:tcPr>
          <w:p w14:paraId="45F0208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81BD6F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F11D2D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9D23C2C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15B5B6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779B5C62" w14:textId="77777777" w:rsidTr="00D67562">
        <w:tc>
          <w:tcPr>
            <w:tcW w:w="2093" w:type="dxa"/>
          </w:tcPr>
          <w:p w14:paraId="3935011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4177DCB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E5C5BD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83CE3E9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4300251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745E92D" w14:textId="77777777" w:rsidTr="00D67562">
        <w:tc>
          <w:tcPr>
            <w:tcW w:w="2093" w:type="dxa"/>
          </w:tcPr>
          <w:p w14:paraId="1E341FE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0B9988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7B1DF75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7A6C58F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3F5C9A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5B221AF" w14:textId="77777777" w:rsidTr="00D67562">
        <w:tc>
          <w:tcPr>
            <w:tcW w:w="2093" w:type="dxa"/>
          </w:tcPr>
          <w:p w14:paraId="000F579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79EFE9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999A11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5C5428C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B96DD3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88E2A53" w14:textId="77777777" w:rsidTr="00D67562">
        <w:tc>
          <w:tcPr>
            <w:tcW w:w="2093" w:type="dxa"/>
          </w:tcPr>
          <w:p w14:paraId="2DC31D14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313F4E5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4AC999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C8E4FF0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A9D889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9D93F29" w14:textId="77777777" w:rsidTr="00D67562">
        <w:tc>
          <w:tcPr>
            <w:tcW w:w="2093" w:type="dxa"/>
          </w:tcPr>
          <w:p w14:paraId="60FA9CB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095A641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BBF3AE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24444C8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300F666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E080B7A" w14:textId="77777777" w:rsidTr="00D67562">
        <w:tc>
          <w:tcPr>
            <w:tcW w:w="2093" w:type="dxa"/>
          </w:tcPr>
          <w:p w14:paraId="7E58E06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32A4FD4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7E96237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0DAE09F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47E818B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8418966" w14:textId="77777777" w:rsidTr="00D67562">
        <w:tc>
          <w:tcPr>
            <w:tcW w:w="2093" w:type="dxa"/>
          </w:tcPr>
          <w:p w14:paraId="05AD249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E622D9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777CE20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CF852BB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D8A934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3559E1B" w14:textId="77777777" w:rsidTr="00D67562">
        <w:tc>
          <w:tcPr>
            <w:tcW w:w="2093" w:type="dxa"/>
          </w:tcPr>
          <w:p w14:paraId="4540F02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7493FA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001B30A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E262161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7DB4E4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C973351" w14:textId="77777777" w:rsidTr="00D67562">
        <w:tc>
          <w:tcPr>
            <w:tcW w:w="10588" w:type="dxa"/>
            <w:gridSpan w:val="8"/>
          </w:tcPr>
          <w:p w14:paraId="069F35C6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7E14460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>{</w:t>
            </w:r>
          </w:p>
          <w:p w14:paraId="6AD05D8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"archiveLocation": "archive/content/image/200343434.pdf",</w:t>
            </w:r>
          </w:p>
          <w:p w14:paraId="56A1DBB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"bizId": "AT2CHAIN-FILE:COURT-1553500234799-2115"</w:t>
            </w:r>
          </w:p>
          <w:p w14:paraId="43BC5F0C" w14:textId="1A77C2B2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551D6428" w14:textId="77777777" w:rsidTr="00D67562">
        <w:trPr>
          <w:trHeight w:val="365"/>
        </w:trPr>
        <w:tc>
          <w:tcPr>
            <w:tcW w:w="10588" w:type="dxa"/>
            <w:gridSpan w:val="8"/>
            <w:shd w:val="clear" w:color="auto" w:fill="92D050"/>
          </w:tcPr>
          <w:p w14:paraId="3F9869BE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响应方</w:t>
            </w:r>
          </w:p>
        </w:tc>
      </w:tr>
      <w:tr w:rsidR="00D67562" w14:paraId="5C96E434" w14:textId="77777777" w:rsidTr="00D67562">
        <w:tc>
          <w:tcPr>
            <w:tcW w:w="2093" w:type="dxa"/>
          </w:tcPr>
          <w:p w14:paraId="63982CF8" w14:textId="70C003EC" w:rsidR="00D67562" w:rsidRDefault="00944CE0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payload</w:t>
            </w:r>
          </w:p>
        </w:tc>
        <w:tc>
          <w:tcPr>
            <w:tcW w:w="927" w:type="dxa"/>
          </w:tcPr>
          <w:p w14:paraId="60020926" w14:textId="11635D43" w:rsidR="00D67562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925D59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B7FD314" w14:textId="13D5B821" w:rsidR="00D67562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链上产生的txhash</w:t>
            </w:r>
          </w:p>
        </w:tc>
        <w:tc>
          <w:tcPr>
            <w:tcW w:w="4656" w:type="dxa"/>
            <w:gridSpan w:val="2"/>
          </w:tcPr>
          <w:p w14:paraId="01D17C3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ADB2AE7" w14:textId="77777777" w:rsidTr="00D67562">
        <w:tc>
          <w:tcPr>
            <w:tcW w:w="2093" w:type="dxa"/>
          </w:tcPr>
          <w:p w14:paraId="23BD8EC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3A1AA09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A8F7AD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D68C74C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7B2A11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7F561789" w14:textId="77777777" w:rsidTr="00D67562">
        <w:tc>
          <w:tcPr>
            <w:tcW w:w="2093" w:type="dxa"/>
          </w:tcPr>
          <w:p w14:paraId="0509AC3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F1FD08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290C1F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66EB7B0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4089BE4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34C33F7" w14:textId="77777777" w:rsidTr="00D67562">
        <w:tc>
          <w:tcPr>
            <w:tcW w:w="2093" w:type="dxa"/>
          </w:tcPr>
          <w:p w14:paraId="24D1F03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4FA053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6A7CE0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E97A65B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AD5B34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C334867" w14:textId="77777777" w:rsidTr="00D67562">
        <w:tc>
          <w:tcPr>
            <w:tcW w:w="2093" w:type="dxa"/>
          </w:tcPr>
          <w:p w14:paraId="3D725DF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78C121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039EE72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215B09D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5251F6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82D5AD0" w14:textId="77777777" w:rsidTr="00D67562">
        <w:tc>
          <w:tcPr>
            <w:tcW w:w="2093" w:type="dxa"/>
          </w:tcPr>
          <w:p w14:paraId="666D83E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126A827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1B1B327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D6C0460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33F0CE7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75064FE3" w14:textId="77777777" w:rsidTr="00D67562">
        <w:tc>
          <w:tcPr>
            <w:tcW w:w="2093" w:type="dxa"/>
          </w:tcPr>
          <w:p w14:paraId="3F019E2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3C1D07A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0BC329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EEDB448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5029F76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7D9E559" w14:textId="77777777" w:rsidTr="00D67562">
        <w:tc>
          <w:tcPr>
            <w:tcW w:w="10588" w:type="dxa"/>
            <w:gridSpan w:val="8"/>
          </w:tcPr>
          <w:p w14:paraId="0E33AD41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3C86470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0660C20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"procCode": 200,</w:t>
            </w:r>
          </w:p>
          <w:p w14:paraId="490117A8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"payload": "61c1fd6d3c371601375e300a2ca0e2fb77aa845098b3e3eb4f47e8213adb80cd",</w:t>
            </w:r>
          </w:p>
          <w:p w14:paraId="49F564F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"message": "",</w:t>
            </w:r>
          </w:p>
          <w:p w14:paraId="662E546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"exception": null</w:t>
            </w:r>
          </w:p>
          <w:p w14:paraId="65584EF4" w14:textId="1A67FD7C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34FFFEA8" w14:textId="77777777" w:rsidTr="00D67562">
        <w:tc>
          <w:tcPr>
            <w:tcW w:w="10588" w:type="dxa"/>
            <w:gridSpan w:val="8"/>
            <w:shd w:val="clear" w:color="auto" w:fill="FF0000"/>
          </w:tcPr>
          <w:p w14:paraId="4D4040BA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异常定义：</w:t>
            </w:r>
          </w:p>
        </w:tc>
      </w:tr>
      <w:tr w:rsidR="00D67562" w14:paraId="3AB13E50" w14:textId="77777777" w:rsidTr="00D67562">
        <w:tc>
          <w:tcPr>
            <w:tcW w:w="2093" w:type="dxa"/>
          </w:tcPr>
          <w:p w14:paraId="5BD939C3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异常码</w:t>
            </w:r>
          </w:p>
        </w:tc>
        <w:tc>
          <w:tcPr>
            <w:tcW w:w="1208" w:type="dxa"/>
            <w:gridSpan w:val="2"/>
          </w:tcPr>
          <w:p w14:paraId="3789D9A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异常类型</w:t>
            </w:r>
          </w:p>
        </w:tc>
        <w:tc>
          <w:tcPr>
            <w:tcW w:w="2429" w:type="dxa"/>
            <w:gridSpan w:val="2"/>
          </w:tcPr>
          <w:p w14:paraId="3E7010D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异常文本</w:t>
            </w:r>
          </w:p>
        </w:tc>
        <w:tc>
          <w:tcPr>
            <w:tcW w:w="1167" w:type="dxa"/>
            <w:gridSpan w:val="2"/>
          </w:tcPr>
          <w:p w14:paraId="6C43103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3691" w:type="dxa"/>
          </w:tcPr>
          <w:p w14:paraId="63D342A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1E23D838" w14:textId="77777777" w:rsidTr="00D67562">
        <w:tc>
          <w:tcPr>
            <w:tcW w:w="2093" w:type="dxa"/>
          </w:tcPr>
          <w:p w14:paraId="3CB052A3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535F0D4E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008E5E3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70C19855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4DFDD6BC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095C935" w14:textId="77777777" w:rsidTr="00D67562">
        <w:tc>
          <w:tcPr>
            <w:tcW w:w="2093" w:type="dxa"/>
          </w:tcPr>
          <w:p w14:paraId="602AA1BA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5E8B3E0D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1ED85EA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6DB2FB2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065A4856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A593DD7" w14:textId="77777777" w:rsidTr="00D67562">
        <w:tc>
          <w:tcPr>
            <w:tcW w:w="2093" w:type="dxa"/>
          </w:tcPr>
          <w:p w14:paraId="1D54D86A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5AFF0C0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057D919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3D46D294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61093C40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DE8A1D6" w14:textId="77777777" w:rsidTr="00D67562">
        <w:tc>
          <w:tcPr>
            <w:tcW w:w="10588" w:type="dxa"/>
            <w:gridSpan w:val="8"/>
          </w:tcPr>
          <w:p w14:paraId="0CA62BBD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36BD92A" w14:textId="77777777" w:rsidTr="00D67562">
        <w:tc>
          <w:tcPr>
            <w:tcW w:w="10588" w:type="dxa"/>
            <w:gridSpan w:val="8"/>
            <w:shd w:val="clear" w:color="auto" w:fill="000000" w:themeFill="text1"/>
          </w:tcPr>
          <w:p w14:paraId="40958714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实现时序</w:t>
            </w:r>
          </w:p>
        </w:tc>
      </w:tr>
      <w:tr w:rsidR="00D67562" w14:paraId="3FEF3109" w14:textId="77777777" w:rsidTr="00D67562">
        <w:tc>
          <w:tcPr>
            <w:tcW w:w="10588" w:type="dxa"/>
            <w:gridSpan w:val="8"/>
          </w:tcPr>
          <w:p w14:paraId="1B77045D" w14:textId="77777777" w:rsidR="00D67562" w:rsidRDefault="00D67562" w:rsidP="00D67562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3F9649B5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66B5C84A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2F186358" w14:textId="0D6C6FC1" w:rsidR="00D67562" w:rsidRDefault="00D67562" w:rsidP="00D67562">
      <w:pPr>
        <w:pStyle w:val="3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根据bizId获取事件存证详情</w:t>
      </w:r>
    </w:p>
    <w:tbl>
      <w:tblPr>
        <w:tblStyle w:val="ae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27"/>
        <w:gridCol w:w="281"/>
        <w:gridCol w:w="729"/>
        <w:gridCol w:w="1700"/>
        <w:gridCol w:w="202"/>
        <w:gridCol w:w="965"/>
        <w:gridCol w:w="3691"/>
      </w:tblGrid>
      <w:tr w:rsidR="00D67562" w14:paraId="655591DE" w14:textId="77777777" w:rsidTr="00D67562">
        <w:tc>
          <w:tcPr>
            <w:tcW w:w="10588" w:type="dxa"/>
            <w:gridSpan w:val="8"/>
            <w:shd w:val="clear" w:color="auto" w:fill="00B0F0"/>
          </w:tcPr>
          <w:p w14:paraId="56390A86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场景基础信息</w:t>
            </w:r>
          </w:p>
        </w:tc>
      </w:tr>
      <w:tr w:rsidR="00D67562" w14:paraId="3EBD99D9" w14:textId="77777777" w:rsidTr="00D67562">
        <w:trPr>
          <w:trHeight w:val="317"/>
        </w:trPr>
        <w:tc>
          <w:tcPr>
            <w:tcW w:w="2093" w:type="dxa"/>
            <w:shd w:val="clear" w:color="auto" w:fill="auto"/>
          </w:tcPr>
          <w:p w14:paraId="1EC9CDAA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设计编号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3EE3A855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8283BEE" w14:textId="77777777" w:rsidTr="00D67562">
        <w:tc>
          <w:tcPr>
            <w:tcW w:w="2093" w:type="dxa"/>
            <w:shd w:val="clear" w:color="auto" w:fill="auto"/>
          </w:tcPr>
          <w:p w14:paraId="0AC3F2ED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请求URI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4F28B803" w14:textId="310ABFDA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t>http://tfs-api-stage.at2plus.com/tfs/api/blockchain/getEvent/</w:t>
            </w:r>
            <w:r>
              <w:t>{EVNET_BIZ_ID}</w:t>
            </w:r>
          </w:p>
        </w:tc>
      </w:tr>
      <w:tr w:rsidR="00D67562" w14:paraId="487E127F" w14:textId="77777777" w:rsidTr="00D67562">
        <w:tc>
          <w:tcPr>
            <w:tcW w:w="2093" w:type="dxa"/>
            <w:shd w:val="clear" w:color="auto" w:fill="auto"/>
          </w:tcPr>
          <w:p w14:paraId="6A90086D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32A03E2D" w14:textId="2C1DF8A4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http GET</w:t>
            </w:r>
          </w:p>
        </w:tc>
      </w:tr>
      <w:tr w:rsidR="00D67562" w14:paraId="674872E7" w14:textId="77777777" w:rsidTr="00D67562">
        <w:tc>
          <w:tcPr>
            <w:tcW w:w="2093" w:type="dxa"/>
            <w:shd w:val="clear" w:color="auto" w:fill="auto"/>
          </w:tcPr>
          <w:p w14:paraId="27987D49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事务处理类型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200B299F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短事务</w:t>
            </w:r>
          </w:p>
        </w:tc>
      </w:tr>
      <w:tr w:rsidR="00D67562" w14:paraId="26F5E2D7" w14:textId="77777777" w:rsidTr="00D67562">
        <w:tc>
          <w:tcPr>
            <w:tcW w:w="2093" w:type="dxa"/>
          </w:tcPr>
          <w:p w14:paraId="616D0652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场景名</w:t>
            </w:r>
          </w:p>
        </w:tc>
        <w:tc>
          <w:tcPr>
            <w:tcW w:w="8495" w:type="dxa"/>
            <w:gridSpan w:val="7"/>
          </w:tcPr>
          <w:p w14:paraId="2E98620A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2266DF">
              <w:rPr>
                <w:rFonts w:ascii="微软雅黑" w:eastAsia="微软雅黑" w:hAnsi="微软雅黑" w:cs="微软雅黑" w:hint="eastAsia"/>
                <w:sz w:val="15"/>
                <w:szCs w:val="15"/>
              </w:rPr>
              <w:t>业务端调用该Web Service,创建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事件存证</w:t>
            </w:r>
          </w:p>
        </w:tc>
      </w:tr>
      <w:tr w:rsidR="00D67562" w14:paraId="3BBEF7F3" w14:textId="77777777" w:rsidTr="00D67562">
        <w:tc>
          <w:tcPr>
            <w:tcW w:w="2093" w:type="dxa"/>
          </w:tcPr>
          <w:p w14:paraId="420C1757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  <w:tc>
          <w:tcPr>
            <w:tcW w:w="8495" w:type="dxa"/>
            <w:gridSpan w:val="7"/>
          </w:tcPr>
          <w:p w14:paraId="64E83826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7D887CC5" w14:textId="77777777" w:rsidTr="00D67562">
        <w:tc>
          <w:tcPr>
            <w:tcW w:w="2093" w:type="dxa"/>
          </w:tcPr>
          <w:p w14:paraId="283AFF91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调用频度</w:t>
            </w:r>
          </w:p>
        </w:tc>
        <w:tc>
          <w:tcPr>
            <w:tcW w:w="8495" w:type="dxa"/>
            <w:gridSpan w:val="7"/>
          </w:tcPr>
          <w:p w14:paraId="7A6B32CB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高频</w:t>
            </w:r>
          </w:p>
        </w:tc>
      </w:tr>
      <w:tr w:rsidR="00D67562" w14:paraId="1FAB945A" w14:textId="77777777" w:rsidTr="00D67562">
        <w:tc>
          <w:tcPr>
            <w:tcW w:w="10588" w:type="dxa"/>
            <w:gridSpan w:val="8"/>
            <w:shd w:val="clear" w:color="auto" w:fill="FFC000"/>
          </w:tcPr>
          <w:p w14:paraId="7827887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请求方</w:t>
            </w:r>
          </w:p>
        </w:tc>
      </w:tr>
      <w:tr w:rsidR="00D67562" w14:paraId="428E2E2A" w14:textId="77777777" w:rsidTr="00D67562">
        <w:tc>
          <w:tcPr>
            <w:tcW w:w="2093" w:type="dxa"/>
          </w:tcPr>
          <w:p w14:paraId="1467070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字段</w:t>
            </w:r>
          </w:p>
        </w:tc>
        <w:tc>
          <w:tcPr>
            <w:tcW w:w="927" w:type="dxa"/>
          </w:tcPr>
          <w:p w14:paraId="4F866D1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gridSpan w:val="2"/>
          </w:tcPr>
          <w:p w14:paraId="7312FBD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约束</w:t>
            </w:r>
          </w:p>
        </w:tc>
        <w:tc>
          <w:tcPr>
            <w:tcW w:w="1902" w:type="dxa"/>
            <w:gridSpan w:val="2"/>
          </w:tcPr>
          <w:p w14:paraId="3A55538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4656" w:type="dxa"/>
            <w:gridSpan w:val="2"/>
          </w:tcPr>
          <w:p w14:paraId="76735B9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70B83379" w14:textId="77777777" w:rsidTr="00D67562">
        <w:tc>
          <w:tcPr>
            <w:tcW w:w="2093" w:type="dxa"/>
          </w:tcPr>
          <w:p w14:paraId="638DC79D" w14:textId="090585C9" w:rsidR="00D67562" w:rsidRDefault="00944CE0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bizId</w:t>
            </w:r>
          </w:p>
        </w:tc>
        <w:tc>
          <w:tcPr>
            <w:tcW w:w="927" w:type="dxa"/>
          </w:tcPr>
          <w:p w14:paraId="512FC161" w14:textId="33EA218C" w:rsidR="00D67562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01A7CEE" w14:textId="3815D42C" w:rsidR="00D67562" w:rsidRDefault="00944CE0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非空</w:t>
            </w:r>
          </w:p>
        </w:tc>
        <w:tc>
          <w:tcPr>
            <w:tcW w:w="1902" w:type="dxa"/>
            <w:gridSpan w:val="2"/>
          </w:tcPr>
          <w:p w14:paraId="03379660" w14:textId="1F672BA2" w:rsidR="00D67562" w:rsidRPr="00CA1C13" w:rsidRDefault="00944CE0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事件存证的bizId</w:t>
            </w:r>
          </w:p>
        </w:tc>
        <w:tc>
          <w:tcPr>
            <w:tcW w:w="4656" w:type="dxa"/>
            <w:gridSpan w:val="2"/>
          </w:tcPr>
          <w:p w14:paraId="0690812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1D42045E" w14:textId="77777777" w:rsidTr="00D67562">
        <w:tc>
          <w:tcPr>
            <w:tcW w:w="2093" w:type="dxa"/>
          </w:tcPr>
          <w:p w14:paraId="659BAC8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03659E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0231EB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E5D8C93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5E6AB3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D820B07" w14:textId="77777777" w:rsidTr="00D67562">
        <w:tc>
          <w:tcPr>
            <w:tcW w:w="2093" w:type="dxa"/>
          </w:tcPr>
          <w:p w14:paraId="08AE38E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1EC9DCF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12E006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CD1B2F4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33CAFE14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A1BD87E" w14:textId="77777777" w:rsidTr="00D67562">
        <w:tc>
          <w:tcPr>
            <w:tcW w:w="2093" w:type="dxa"/>
          </w:tcPr>
          <w:p w14:paraId="50EDC324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4C640D6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3561F8C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A9219DB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1F68A14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E28B686" w14:textId="77777777" w:rsidTr="00D67562">
        <w:tc>
          <w:tcPr>
            <w:tcW w:w="2093" w:type="dxa"/>
          </w:tcPr>
          <w:p w14:paraId="694D083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4B418A9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C6E7D7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5CF8044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478823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7487559" w14:textId="77777777" w:rsidTr="00D67562">
        <w:tc>
          <w:tcPr>
            <w:tcW w:w="2093" w:type="dxa"/>
          </w:tcPr>
          <w:p w14:paraId="3AEF092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7F3EC1C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59DF53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7D54913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C612EA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F25A2BA" w14:textId="77777777" w:rsidTr="00D67562">
        <w:tc>
          <w:tcPr>
            <w:tcW w:w="2093" w:type="dxa"/>
          </w:tcPr>
          <w:p w14:paraId="01CA8A4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227D9C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DDA772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11A8F3B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2F57F6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34BA238" w14:textId="77777777" w:rsidTr="00D67562">
        <w:tc>
          <w:tcPr>
            <w:tcW w:w="2093" w:type="dxa"/>
          </w:tcPr>
          <w:p w14:paraId="11E0B3A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7457FD4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E9C8C2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6BA45BC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3311F75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7A1978E1" w14:textId="77777777" w:rsidTr="00D67562">
        <w:tc>
          <w:tcPr>
            <w:tcW w:w="2093" w:type="dxa"/>
          </w:tcPr>
          <w:p w14:paraId="179B2CB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370F315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CE392D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1844414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A34792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0A23F72" w14:textId="77777777" w:rsidTr="00D67562">
        <w:tc>
          <w:tcPr>
            <w:tcW w:w="2093" w:type="dxa"/>
          </w:tcPr>
          <w:p w14:paraId="3E3F3F2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1B66BF4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FC4767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F014FC7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305E670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D7A4611" w14:textId="77777777" w:rsidTr="00D67562">
        <w:tc>
          <w:tcPr>
            <w:tcW w:w="2093" w:type="dxa"/>
          </w:tcPr>
          <w:p w14:paraId="5B68C71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DAA8C8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72DEFD3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FA470A8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282C2D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2EF1D26" w14:textId="77777777" w:rsidTr="00D67562">
        <w:tc>
          <w:tcPr>
            <w:tcW w:w="10588" w:type="dxa"/>
            <w:gridSpan w:val="8"/>
          </w:tcPr>
          <w:p w14:paraId="16DED35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07B41750" w14:textId="2DC3CE66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47A2B288" w14:textId="77777777" w:rsidTr="00D67562">
        <w:trPr>
          <w:trHeight w:val="365"/>
        </w:trPr>
        <w:tc>
          <w:tcPr>
            <w:tcW w:w="10588" w:type="dxa"/>
            <w:gridSpan w:val="8"/>
            <w:shd w:val="clear" w:color="auto" w:fill="92D050"/>
          </w:tcPr>
          <w:p w14:paraId="4A3E006A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响应方</w:t>
            </w:r>
          </w:p>
        </w:tc>
      </w:tr>
      <w:tr w:rsidR="00944CE0" w14:paraId="2E5E68B4" w14:textId="77777777" w:rsidTr="00D67562">
        <w:tc>
          <w:tcPr>
            <w:tcW w:w="2093" w:type="dxa"/>
          </w:tcPr>
          <w:p w14:paraId="47A7E4F2" w14:textId="54E74D53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bizId</w:t>
            </w:r>
          </w:p>
        </w:tc>
        <w:tc>
          <w:tcPr>
            <w:tcW w:w="927" w:type="dxa"/>
          </w:tcPr>
          <w:p w14:paraId="0F06F414" w14:textId="3E333ED4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8CE66C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149AD05" w14:textId="5C24F9AA" w:rsidR="00944CE0" w:rsidRDefault="00944CE0" w:rsidP="00944CE0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izid</w:t>
            </w:r>
          </w:p>
        </w:tc>
        <w:tc>
          <w:tcPr>
            <w:tcW w:w="4656" w:type="dxa"/>
            <w:gridSpan w:val="2"/>
          </w:tcPr>
          <w:p w14:paraId="427F72A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5EC66D2F" w14:textId="77777777" w:rsidTr="00D67562">
        <w:tc>
          <w:tcPr>
            <w:tcW w:w="2093" w:type="dxa"/>
          </w:tcPr>
          <w:p w14:paraId="76E39AC7" w14:textId="751CF6B0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timestampStr</w:t>
            </w:r>
          </w:p>
        </w:tc>
        <w:tc>
          <w:tcPr>
            <w:tcW w:w="927" w:type="dxa"/>
          </w:tcPr>
          <w:p w14:paraId="14B5B8E2" w14:textId="4EFE32CA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A8281DB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BBC7A8A" w14:textId="118AD291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时间</w:t>
            </w:r>
          </w:p>
        </w:tc>
        <w:tc>
          <w:tcPr>
            <w:tcW w:w="4656" w:type="dxa"/>
            <w:gridSpan w:val="2"/>
          </w:tcPr>
          <w:p w14:paraId="28B5BAA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239F2C62" w14:textId="77777777" w:rsidTr="00D67562">
        <w:tc>
          <w:tcPr>
            <w:tcW w:w="2093" w:type="dxa"/>
          </w:tcPr>
          <w:p w14:paraId="7D57A014" w14:textId="52506A0B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eventTypeDesc</w:t>
            </w:r>
          </w:p>
        </w:tc>
        <w:tc>
          <w:tcPr>
            <w:tcW w:w="927" w:type="dxa"/>
          </w:tcPr>
          <w:p w14:paraId="25A510B6" w14:textId="08EF5F2E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87EC9E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3141D60" w14:textId="03A10577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事件类型</w:t>
            </w:r>
          </w:p>
        </w:tc>
        <w:tc>
          <w:tcPr>
            <w:tcW w:w="4656" w:type="dxa"/>
            <w:gridSpan w:val="2"/>
          </w:tcPr>
          <w:p w14:paraId="75B7B4C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1EB035CC" w14:textId="77777777" w:rsidTr="00D67562">
        <w:tc>
          <w:tcPr>
            <w:tcW w:w="2093" w:type="dxa"/>
          </w:tcPr>
          <w:p w14:paraId="2C766945" w14:textId="647850E5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objectType</w:t>
            </w:r>
          </w:p>
        </w:tc>
        <w:tc>
          <w:tcPr>
            <w:tcW w:w="927" w:type="dxa"/>
          </w:tcPr>
          <w:p w14:paraId="55B14259" w14:textId="62231B7C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C4B38B6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CCB5291" w14:textId="728786AE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对象类型</w:t>
            </w:r>
          </w:p>
        </w:tc>
        <w:tc>
          <w:tcPr>
            <w:tcW w:w="4656" w:type="dxa"/>
            <w:gridSpan w:val="2"/>
          </w:tcPr>
          <w:p w14:paraId="5F2B6435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9510064" w14:textId="77777777" w:rsidTr="00D67562">
        <w:tc>
          <w:tcPr>
            <w:tcW w:w="2093" w:type="dxa"/>
          </w:tcPr>
          <w:p w14:paraId="690CA634" w14:textId="378BD1A3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accountId</w:t>
            </w:r>
          </w:p>
        </w:tc>
        <w:tc>
          <w:tcPr>
            <w:tcW w:w="927" w:type="dxa"/>
          </w:tcPr>
          <w:p w14:paraId="25510397" w14:textId="77E2519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0038482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1FF421A" w14:textId="6AE18F99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上链的账户</w:t>
            </w:r>
          </w:p>
        </w:tc>
        <w:tc>
          <w:tcPr>
            <w:tcW w:w="4656" w:type="dxa"/>
            <w:gridSpan w:val="2"/>
          </w:tcPr>
          <w:p w14:paraId="08978EE1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8003553" w14:textId="77777777" w:rsidTr="00D67562">
        <w:tc>
          <w:tcPr>
            <w:tcW w:w="2093" w:type="dxa"/>
          </w:tcPr>
          <w:p w14:paraId="7388CE12" w14:textId="6C1F0D96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eventType</w:t>
            </w:r>
          </w:p>
        </w:tc>
        <w:tc>
          <w:tcPr>
            <w:tcW w:w="927" w:type="dxa"/>
          </w:tcPr>
          <w:p w14:paraId="62568F42" w14:textId="4060FD20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DC2C79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46FEC49" w14:textId="6CCDAAE3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事件类型</w:t>
            </w:r>
          </w:p>
        </w:tc>
        <w:tc>
          <w:tcPr>
            <w:tcW w:w="4656" w:type="dxa"/>
            <w:gridSpan w:val="2"/>
          </w:tcPr>
          <w:p w14:paraId="74C86CBB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1D9BB5BF" w14:textId="77777777" w:rsidTr="00D67562">
        <w:tc>
          <w:tcPr>
            <w:tcW w:w="2093" w:type="dxa"/>
          </w:tcPr>
          <w:p w14:paraId="1A9B968A" w14:textId="02D701BB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fileName</w:t>
            </w:r>
          </w:p>
        </w:tc>
        <w:tc>
          <w:tcPr>
            <w:tcW w:w="927" w:type="dxa"/>
          </w:tcPr>
          <w:p w14:paraId="5DEAE6A6" w14:textId="63DB846C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79F6931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9932C14" w14:textId="0F0EC876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文件名称</w:t>
            </w:r>
          </w:p>
        </w:tc>
        <w:tc>
          <w:tcPr>
            <w:tcW w:w="4656" w:type="dxa"/>
            <w:gridSpan w:val="2"/>
          </w:tcPr>
          <w:p w14:paraId="7E0EECB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56B5EBEC" w14:textId="77777777" w:rsidTr="00D67562">
        <w:tc>
          <w:tcPr>
            <w:tcW w:w="2093" w:type="dxa"/>
          </w:tcPr>
          <w:p w14:paraId="0EE0843D" w14:textId="3F4C723F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description</w:t>
            </w:r>
          </w:p>
        </w:tc>
        <w:tc>
          <w:tcPr>
            <w:tcW w:w="927" w:type="dxa"/>
          </w:tcPr>
          <w:p w14:paraId="563DDF91" w14:textId="77740E3B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EB69B7D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E77CDC5" w14:textId="452D1176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秒杀</w:t>
            </w:r>
            <w:proofErr w:type="gramEnd"/>
          </w:p>
        </w:tc>
        <w:tc>
          <w:tcPr>
            <w:tcW w:w="4656" w:type="dxa"/>
            <w:gridSpan w:val="2"/>
          </w:tcPr>
          <w:p w14:paraId="351DE3B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763B4290" w14:textId="77777777" w:rsidTr="00D67562">
        <w:tc>
          <w:tcPr>
            <w:tcW w:w="2093" w:type="dxa"/>
          </w:tcPr>
          <w:p w14:paraId="3F088965" w14:textId="0ED667F2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txHash</w:t>
            </w:r>
          </w:p>
        </w:tc>
        <w:tc>
          <w:tcPr>
            <w:tcW w:w="927" w:type="dxa"/>
          </w:tcPr>
          <w:p w14:paraId="458BAC2D" w14:textId="3A52D5F6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A5914F0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68505D0" w14:textId="65F31498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链上的txhash</w:t>
            </w:r>
          </w:p>
        </w:tc>
        <w:tc>
          <w:tcPr>
            <w:tcW w:w="4656" w:type="dxa"/>
            <w:gridSpan w:val="2"/>
          </w:tcPr>
          <w:p w14:paraId="183CF979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64AB7080" w14:textId="77777777" w:rsidTr="00D67562">
        <w:tc>
          <w:tcPr>
            <w:tcW w:w="2093" w:type="dxa"/>
          </w:tcPr>
          <w:p w14:paraId="60422685" w14:textId="3E314445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timestamp</w:t>
            </w:r>
          </w:p>
        </w:tc>
        <w:tc>
          <w:tcPr>
            <w:tcW w:w="927" w:type="dxa"/>
          </w:tcPr>
          <w:p w14:paraId="64CCB061" w14:textId="16E700D5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B9760F1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96EC004" w14:textId="3969FC96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时间</w:t>
            </w:r>
          </w:p>
        </w:tc>
        <w:tc>
          <w:tcPr>
            <w:tcW w:w="4656" w:type="dxa"/>
            <w:gridSpan w:val="2"/>
          </w:tcPr>
          <w:p w14:paraId="48C91159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64F29C2F" w14:textId="77777777" w:rsidTr="00D67562">
        <w:tc>
          <w:tcPr>
            <w:tcW w:w="2093" w:type="dxa"/>
          </w:tcPr>
          <w:p w14:paraId="6DAD3044" w14:textId="22E5D85C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source</w:t>
            </w:r>
          </w:p>
        </w:tc>
        <w:tc>
          <w:tcPr>
            <w:tcW w:w="927" w:type="dxa"/>
          </w:tcPr>
          <w:p w14:paraId="28218748" w14:textId="3717A34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94FA242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F10944B" w14:textId="320BD984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来源</w:t>
            </w:r>
          </w:p>
        </w:tc>
        <w:tc>
          <w:tcPr>
            <w:tcW w:w="4656" w:type="dxa"/>
            <w:gridSpan w:val="2"/>
          </w:tcPr>
          <w:p w14:paraId="6A15E4A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6D54EF9" w14:textId="77777777" w:rsidTr="00D67562">
        <w:tc>
          <w:tcPr>
            <w:tcW w:w="2093" w:type="dxa"/>
          </w:tcPr>
          <w:p w14:paraId="417157FB" w14:textId="592BB97D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derivedFileName</w:t>
            </w:r>
          </w:p>
        </w:tc>
        <w:tc>
          <w:tcPr>
            <w:tcW w:w="927" w:type="dxa"/>
          </w:tcPr>
          <w:p w14:paraId="34490895" w14:textId="20DFA19A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0DB1225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F54035D" w14:textId="3B29CC90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是否继承</w:t>
            </w:r>
          </w:p>
        </w:tc>
        <w:tc>
          <w:tcPr>
            <w:tcW w:w="4656" w:type="dxa"/>
            <w:gridSpan w:val="2"/>
          </w:tcPr>
          <w:p w14:paraId="7511CC3E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EBE35D5" w14:textId="77777777" w:rsidTr="00D67562">
        <w:tc>
          <w:tcPr>
            <w:tcW w:w="2093" w:type="dxa"/>
          </w:tcPr>
          <w:p w14:paraId="4A1B074E" w14:textId="1E4C9228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storageType</w:t>
            </w:r>
          </w:p>
        </w:tc>
        <w:tc>
          <w:tcPr>
            <w:tcW w:w="927" w:type="dxa"/>
          </w:tcPr>
          <w:p w14:paraId="09F414E1" w14:textId="3E475D5F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3D1B189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E94BEA5" w14:textId="153C1884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存储类型</w:t>
            </w:r>
          </w:p>
        </w:tc>
        <w:tc>
          <w:tcPr>
            <w:tcW w:w="4656" w:type="dxa"/>
            <w:gridSpan w:val="2"/>
          </w:tcPr>
          <w:p w14:paraId="3B628CBE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2C65C665" w14:textId="77777777" w:rsidTr="00D67562">
        <w:tc>
          <w:tcPr>
            <w:tcW w:w="2093" w:type="dxa"/>
          </w:tcPr>
          <w:p w14:paraId="146C9A9A" w14:textId="212F969A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content</w:t>
            </w:r>
          </w:p>
        </w:tc>
        <w:tc>
          <w:tcPr>
            <w:tcW w:w="927" w:type="dxa"/>
          </w:tcPr>
          <w:p w14:paraId="2573B920" w14:textId="52D5E9D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391B66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810371B" w14:textId="352A96C4" w:rsidR="00944CE0" w:rsidRDefault="00944CE0" w:rsidP="00944CE0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自定义事件内容</w:t>
            </w:r>
          </w:p>
        </w:tc>
        <w:tc>
          <w:tcPr>
            <w:tcW w:w="4656" w:type="dxa"/>
            <w:gridSpan w:val="2"/>
          </w:tcPr>
          <w:p w14:paraId="511EF9E6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9C3A7C0" w14:textId="77777777" w:rsidTr="00D67562">
        <w:tc>
          <w:tcPr>
            <w:tcW w:w="2093" w:type="dxa"/>
          </w:tcPr>
          <w:p w14:paraId="5BE776B5" w14:textId="55DAF92D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fileId</w:t>
            </w:r>
          </w:p>
        </w:tc>
        <w:tc>
          <w:tcPr>
            <w:tcW w:w="927" w:type="dxa"/>
          </w:tcPr>
          <w:p w14:paraId="59C1E707" w14:textId="7378BF42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EC8D93F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A4340B1" w14:textId="553FE73B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文件id</w:t>
            </w:r>
          </w:p>
        </w:tc>
        <w:tc>
          <w:tcPr>
            <w:tcW w:w="4656" w:type="dxa"/>
            <w:gridSpan w:val="2"/>
          </w:tcPr>
          <w:p w14:paraId="0115BB6B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06552906" w14:textId="77777777" w:rsidTr="00D67562">
        <w:tc>
          <w:tcPr>
            <w:tcW w:w="2093" w:type="dxa"/>
          </w:tcPr>
          <w:p w14:paraId="3983EC6A" w14:textId="50C65B05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fileUri</w:t>
            </w:r>
          </w:p>
        </w:tc>
        <w:tc>
          <w:tcPr>
            <w:tcW w:w="927" w:type="dxa"/>
          </w:tcPr>
          <w:p w14:paraId="15116E89" w14:textId="7A4E453A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8CA30F2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FC49013" w14:textId="4A1D2F89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文件在dfs中的路径</w:t>
            </w:r>
          </w:p>
        </w:tc>
        <w:tc>
          <w:tcPr>
            <w:tcW w:w="4656" w:type="dxa"/>
            <w:gridSpan w:val="2"/>
          </w:tcPr>
          <w:p w14:paraId="12D812C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FBA4676" w14:textId="77777777" w:rsidTr="00D67562">
        <w:tc>
          <w:tcPr>
            <w:tcW w:w="2093" w:type="dxa"/>
          </w:tcPr>
          <w:p w14:paraId="1EA0C3FB" w14:textId="39B62D00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filePublicUrl</w:t>
            </w:r>
          </w:p>
        </w:tc>
        <w:tc>
          <w:tcPr>
            <w:tcW w:w="927" w:type="dxa"/>
          </w:tcPr>
          <w:p w14:paraId="188B433C" w14:textId="27C2C4D2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19F207A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0ADAD54" w14:textId="19FFF673" w:rsidR="00944CE0" w:rsidRDefault="00944CE0" w:rsidP="00944CE0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文件在dfs中的可访问路径</w:t>
            </w:r>
          </w:p>
        </w:tc>
        <w:tc>
          <w:tcPr>
            <w:tcW w:w="4656" w:type="dxa"/>
            <w:gridSpan w:val="2"/>
          </w:tcPr>
          <w:p w14:paraId="61DF548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0078B893" w14:textId="77777777" w:rsidTr="00D67562">
        <w:tc>
          <w:tcPr>
            <w:tcW w:w="2093" w:type="dxa"/>
          </w:tcPr>
          <w:p w14:paraId="4E2669A1" w14:textId="417CF2B9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archiveLocation</w:t>
            </w:r>
          </w:p>
        </w:tc>
        <w:tc>
          <w:tcPr>
            <w:tcW w:w="927" w:type="dxa"/>
          </w:tcPr>
          <w:p w14:paraId="32AF1570" w14:textId="760584C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1D63C43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2D29043" w14:textId="075B527A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归档的路径</w:t>
            </w:r>
          </w:p>
        </w:tc>
        <w:tc>
          <w:tcPr>
            <w:tcW w:w="4656" w:type="dxa"/>
            <w:gridSpan w:val="2"/>
          </w:tcPr>
          <w:p w14:paraId="32F51D7B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22A08FA8" w14:textId="77777777" w:rsidTr="00D67562">
        <w:tc>
          <w:tcPr>
            <w:tcW w:w="2093" w:type="dxa"/>
          </w:tcPr>
          <w:p w14:paraId="6D66C89F" w14:textId="5DCECAA2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fileBizId</w:t>
            </w:r>
          </w:p>
        </w:tc>
        <w:tc>
          <w:tcPr>
            <w:tcW w:w="927" w:type="dxa"/>
          </w:tcPr>
          <w:p w14:paraId="1B2B79A5" w14:textId="4CC3B3FD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DE66869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B406A33" w14:textId="2BCF4D8C" w:rsidR="00944CE0" w:rsidRDefault="00944CE0" w:rsidP="00944CE0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关联的文件存证bizId</w:t>
            </w:r>
          </w:p>
        </w:tc>
        <w:tc>
          <w:tcPr>
            <w:tcW w:w="4656" w:type="dxa"/>
            <w:gridSpan w:val="2"/>
          </w:tcPr>
          <w:p w14:paraId="3136E94A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612EFD24" w14:textId="77777777" w:rsidTr="00D67562">
        <w:tc>
          <w:tcPr>
            <w:tcW w:w="2093" w:type="dxa"/>
          </w:tcPr>
          <w:p w14:paraId="4B0A8080" w14:textId="30B53F65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fileHash</w:t>
            </w:r>
          </w:p>
        </w:tc>
        <w:tc>
          <w:tcPr>
            <w:tcW w:w="927" w:type="dxa"/>
          </w:tcPr>
          <w:p w14:paraId="6CF0960C" w14:textId="0ADCC7C1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4B94B9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3968640" w14:textId="5DCB9D20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文件hash</w:t>
            </w:r>
          </w:p>
        </w:tc>
        <w:tc>
          <w:tcPr>
            <w:tcW w:w="4656" w:type="dxa"/>
            <w:gridSpan w:val="2"/>
          </w:tcPr>
          <w:p w14:paraId="30A9124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8C10CF1" w14:textId="77777777" w:rsidTr="00D67562">
        <w:tc>
          <w:tcPr>
            <w:tcW w:w="2093" w:type="dxa"/>
          </w:tcPr>
          <w:p w14:paraId="4987951F" w14:textId="3655882A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fileDescription</w:t>
            </w:r>
          </w:p>
        </w:tc>
        <w:tc>
          <w:tcPr>
            <w:tcW w:w="927" w:type="dxa"/>
          </w:tcPr>
          <w:p w14:paraId="7170A977" w14:textId="52E7FE98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A2226F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B3D27B2" w14:textId="0FF6C5EF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文件描述</w:t>
            </w:r>
          </w:p>
        </w:tc>
        <w:tc>
          <w:tcPr>
            <w:tcW w:w="4656" w:type="dxa"/>
            <w:gridSpan w:val="2"/>
          </w:tcPr>
          <w:p w14:paraId="5428B553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0B972CFB" w14:textId="77777777" w:rsidTr="00D67562">
        <w:tc>
          <w:tcPr>
            <w:tcW w:w="2093" w:type="dxa"/>
          </w:tcPr>
          <w:p w14:paraId="07A08863" w14:textId="2229950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ip</w:t>
            </w:r>
          </w:p>
        </w:tc>
        <w:tc>
          <w:tcPr>
            <w:tcW w:w="927" w:type="dxa"/>
          </w:tcPr>
          <w:p w14:paraId="349D024D" w14:textId="291EF200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66E10A1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7809CFF" w14:textId="0B6D8878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Ip地址</w:t>
            </w:r>
          </w:p>
        </w:tc>
        <w:tc>
          <w:tcPr>
            <w:tcW w:w="4656" w:type="dxa"/>
            <w:gridSpan w:val="2"/>
          </w:tcPr>
          <w:p w14:paraId="2C13B86E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43FFDAE" w14:textId="77777777" w:rsidTr="00D67562">
        <w:tc>
          <w:tcPr>
            <w:tcW w:w="2093" w:type="dxa"/>
          </w:tcPr>
          <w:p w14:paraId="2DACFF11" w14:textId="3FE21A6C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userAgent</w:t>
            </w:r>
          </w:p>
        </w:tc>
        <w:tc>
          <w:tcPr>
            <w:tcW w:w="927" w:type="dxa"/>
          </w:tcPr>
          <w:p w14:paraId="60C20651" w14:textId="2336A93E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E7934C9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AEAB0F3" w14:textId="2F96D392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上链人的浏览器信息</w:t>
            </w:r>
          </w:p>
        </w:tc>
        <w:tc>
          <w:tcPr>
            <w:tcW w:w="4656" w:type="dxa"/>
            <w:gridSpan w:val="2"/>
          </w:tcPr>
          <w:p w14:paraId="78934160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AD15D2C" w14:textId="77777777" w:rsidTr="00D67562">
        <w:tc>
          <w:tcPr>
            <w:tcW w:w="2093" w:type="dxa"/>
          </w:tcPr>
          <w:p w14:paraId="6EB03974" w14:textId="55280DA3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comment</w:t>
            </w:r>
          </w:p>
        </w:tc>
        <w:tc>
          <w:tcPr>
            <w:tcW w:w="927" w:type="dxa"/>
          </w:tcPr>
          <w:p w14:paraId="79991445" w14:textId="03076EB1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0AB8219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EAAA344" w14:textId="483F4914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备注</w:t>
            </w:r>
          </w:p>
        </w:tc>
        <w:tc>
          <w:tcPr>
            <w:tcW w:w="4656" w:type="dxa"/>
            <w:gridSpan w:val="2"/>
          </w:tcPr>
          <w:p w14:paraId="03464BAA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5B50FB41" w14:textId="77777777" w:rsidTr="00D67562">
        <w:tc>
          <w:tcPr>
            <w:tcW w:w="2093" w:type="dxa"/>
          </w:tcPr>
          <w:p w14:paraId="684CCE64" w14:textId="76A9F86C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eventMetadataHash</w:t>
            </w:r>
          </w:p>
        </w:tc>
        <w:tc>
          <w:tcPr>
            <w:tcW w:w="927" w:type="dxa"/>
          </w:tcPr>
          <w:p w14:paraId="6596C1F8" w14:textId="4F2E347F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39C39A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B5CD7D1" w14:textId="31AF99BA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事件hash</w:t>
            </w:r>
          </w:p>
        </w:tc>
        <w:tc>
          <w:tcPr>
            <w:tcW w:w="4656" w:type="dxa"/>
            <w:gridSpan w:val="2"/>
          </w:tcPr>
          <w:p w14:paraId="33D05B72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17AEF736" w14:textId="77777777" w:rsidTr="00D67562">
        <w:tc>
          <w:tcPr>
            <w:tcW w:w="2093" w:type="dxa"/>
          </w:tcPr>
          <w:p w14:paraId="16E426EE" w14:textId="3FF5E314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externalTimestamp</w:t>
            </w:r>
          </w:p>
        </w:tc>
        <w:tc>
          <w:tcPr>
            <w:tcW w:w="927" w:type="dxa"/>
          </w:tcPr>
          <w:p w14:paraId="49B6390D" w14:textId="3AA0CED2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EB7713A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E7F9F2E" w14:textId="50C0B801" w:rsidR="00944CE0" w:rsidRDefault="00944CE0" w:rsidP="00944CE0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业务系统时间</w:t>
            </w:r>
          </w:p>
        </w:tc>
        <w:tc>
          <w:tcPr>
            <w:tcW w:w="4656" w:type="dxa"/>
            <w:gridSpan w:val="2"/>
          </w:tcPr>
          <w:p w14:paraId="510A6AC5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CD26135" w14:textId="77777777" w:rsidTr="00D67562">
        <w:tc>
          <w:tcPr>
            <w:tcW w:w="2093" w:type="dxa"/>
          </w:tcPr>
          <w:p w14:paraId="0DDA864A" w14:textId="0B5B49C5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operator</w:t>
            </w:r>
          </w:p>
        </w:tc>
        <w:tc>
          <w:tcPr>
            <w:tcW w:w="927" w:type="dxa"/>
          </w:tcPr>
          <w:p w14:paraId="135E7CB5" w14:textId="462B213C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AE2EB9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E74F6C4" w14:textId="54748EDF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操作人</w:t>
            </w:r>
          </w:p>
        </w:tc>
        <w:tc>
          <w:tcPr>
            <w:tcW w:w="4656" w:type="dxa"/>
            <w:gridSpan w:val="2"/>
          </w:tcPr>
          <w:p w14:paraId="482BA12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6430F06" w14:textId="77777777" w:rsidTr="00D67562">
        <w:tc>
          <w:tcPr>
            <w:tcW w:w="2093" w:type="dxa"/>
          </w:tcPr>
          <w:p w14:paraId="5596939B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0CA986FD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EAC5E0B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5A0A670" w14:textId="77777777" w:rsidR="00944CE0" w:rsidRDefault="00944CE0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4F1DD361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347856C" w14:textId="77777777" w:rsidTr="00D67562">
        <w:tc>
          <w:tcPr>
            <w:tcW w:w="10588" w:type="dxa"/>
            <w:gridSpan w:val="8"/>
          </w:tcPr>
          <w:p w14:paraId="62B235A1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135FB0F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5913A0C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"procCode": 200,</w:t>
            </w:r>
          </w:p>
          <w:p w14:paraId="610CF2D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"payload": {</w:t>
            </w:r>
          </w:p>
          <w:p w14:paraId="48CC696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"bizId": "AT2CHAIN-EVENT:COURT-1553081105681-8662",</w:t>
            </w:r>
          </w:p>
          <w:p w14:paraId="64F3C18C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"timestampStr": "2019-03-20 19:25:05",</w:t>
            </w:r>
          </w:p>
          <w:p w14:paraId="7654F5B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"eventTypeDesc": "查看",</w:t>
            </w:r>
          </w:p>
          <w:p w14:paraId="34646AB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"objectType": "Event",</w:t>
            </w:r>
          </w:p>
          <w:p w14:paraId="0B5ECF84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"accountId": "test_app_oneKey",</w:t>
            </w:r>
          </w:p>
          <w:p w14:paraId="4F4BB70C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"eventType": "6",</w:t>
            </w:r>
          </w:p>
          <w:p w14:paraId="26BA14C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lastRenderedPageBreak/>
              <w:t xml:space="preserve">    "fileName": "张某某2019年出庭记录.pdf",</w:t>
            </w:r>
          </w:p>
          <w:p w14:paraId="4BBB48A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"description": "",</w:t>
            </w:r>
          </w:p>
          <w:p w14:paraId="6ADF9B1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"txHash": "b3bb1e90802452fb2be4347771f46a1e904a8aa3a6c55d8bce2b0654a5761cfe",</w:t>
            </w:r>
          </w:p>
          <w:p w14:paraId="1F4CB7F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"timestamp": 1553081105,</w:t>
            </w:r>
          </w:p>
          <w:p w14:paraId="5D39473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"eventMetadata": {</w:t>
            </w:r>
          </w:p>
          <w:p w14:paraId="796E827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  "source": "文件上链",</w:t>
            </w:r>
          </w:p>
          <w:p w14:paraId="1F90F05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"derivedFileName": "newcc.pdf",</w:t>
            </w:r>
          </w:p>
          <w:p w14:paraId="166222D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"storageType": "1",</w:t>
            </w:r>
          </w:p>
          <w:p w14:paraId="4DDF39A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"content": null,</w:t>
            </w:r>
          </w:p>
          <w:p w14:paraId="07B42B5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"fileId": "1",</w:t>
            </w:r>
          </w:p>
          <w:p w14:paraId="25F06B4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"fileUri": "court/image/shot.png",</w:t>
            </w:r>
          </w:p>
          <w:p w14:paraId="134F2F4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"filePublicUrl": "http://dfs.at2plus.com/court/content/pdf/2019229333.pdf",</w:t>
            </w:r>
          </w:p>
          <w:p w14:paraId="5FD54CAC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"archiveLocation": "archive/image/20182223.png",</w:t>
            </w:r>
          </w:p>
          <w:p w14:paraId="14EB3DD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"fileBizId": "AT2CHAIN-FILE:COURT-1553072073904-6711",</w:t>
            </w:r>
          </w:p>
          <w:p w14:paraId="1FAF8B3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"fileHash": "f7029fd9054eaef720f749fe81a082724ab5235af2269ddac70df03689b5cfad",</w:t>
            </w:r>
          </w:p>
          <w:p w14:paraId="2C7D76D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  "fileDescription": "张某某2019年出庭记录存档",</w:t>
            </w:r>
          </w:p>
          <w:p w14:paraId="6445854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"ip": "0:0:0:0:0:0:0:1",</w:t>
            </w:r>
          </w:p>
          <w:p w14:paraId="5A16C6D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"userAgent": "Mozilla/5.0 (Windows NT 10.0; Win64; x64) AppleWebKit/537.36 (KHTML, like Gecko) Chrome/70.0.3538.110 Safari/537.36",</w:t>
            </w:r>
          </w:p>
          <w:p w14:paraId="36D6FBF9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 xml:space="preserve">      "comment": "存档事件上链"</w:t>
            </w:r>
          </w:p>
          <w:p w14:paraId="708D5F7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},</w:t>
            </w:r>
          </w:p>
          <w:p w14:paraId="7A933FAC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"eventMetadataHash": "8bcba2ef5a7294f04c38aaf99461b6d7c39af2a69833f02ab0227043bfb816b7",</w:t>
            </w:r>
          </w:p>
          <w:p w14:paraId="7DFEB094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"externalTimestamp": 1547270552,</w:t>
            </w:r>
          </w:p>
          <w:p w14:paraId="2EC90AC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"operator": "test_app_oneKey"</w:t>
            </w:r>
          </w:p>
          <w:p w14:paraId="71AFA5F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},</w:t>
            </w:r>
          </w:p>
          <w:p w14:paraId="7A7E287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"message": "",</w:t>
            </w:r>
          </w:p>
          <w:p w14:paraId="54E2C79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"exception": null</w:t>
            </w:r>
          </w:p>
          <w:p w14:paraId="11DF6C39" w14:textId="1B0F3FBA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1F7B3A61" w14:textId="77777777" w:rsidTr="00D67562">
        <w:tc>
          <w:tcPr>
            <w:tcW w:w="10588" w:type="dxa"/>
            <w:gridSpan w:val="8"/>
            <w:shd w:val="clear" w:color="auto" w:fill="FF0000"/>
          </w:tcPr>
          <w:p w14:paraId="29D65B5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异常定义：</w:t>
            </w:r>
          </w:p>
        </w:tc>
      </w:tr>
      <w:tr w:rsidR="00D67562" w14:paraId="7EDBE9A7" w14:textId="77777777" w:rsidTr="00D67562">
        <w:tc>
          <w:tcPr>
            <w:tcW w:w="2093" w:type="dxa"/>
          </w:tcPr>
          <w:p w14:paraId="557B54EF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异常码</w:t>
            </w:r>
          </w:p>
        </w:tc>
        <w:tc>
          <w:tcPr>
            <w:tcW w:w="1208" w:type="dxa"/>
            <w:gridSpan w:val="2"/>
          </w:tcPr>
          <w:p w14:paraId="7776296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异常类型</w:t>
            </w:r>
          </w:p>
        </w:tc>
        <w:tc>
          <w:tcPr>
            <w:tcW w:w="2429" w:type="dxa"/>
            <w:gridSpan w:val="2"/>
          </w:tcPr>
          <w:p w14:paraId="0B1FCA7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异常文本</w:t>
            </w:r>
          </w:p>
        </w:tc>
        <w:tc>
          <w:tcPr>
            <w:tcW w:w="1167" w:type="dxa"/>
            <w:gridSpan w:val="2"/>
          </w:tcPr>
          <w:p w14:paraId="5DA7BE0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3691" w:type="dxa"/>
          </w:tcPr>
          <w:p w14:paraId="073106B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69DA4A10" w14:textId="77777777" w:rsidTr="00D67562">
        <w:tc>
          <w:tcPr>
            <w:tcW w:w="2093" w:type="dxa"/>
          </w:tcPr>
          <w:p w14:paraId="559FB4F0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6AED2C0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27BF2EB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6C70B7A3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3B41E426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8899314" w14:textId="77777777" w:rsidTr="00D67562">
        <w:tc>
          <w:tcPr>
            <w:tcW w:w="2093" w:type="dxa"/>
          </w:tcPr>
          <w:p w14:paraId="765833DB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30CA55EA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5D4EC78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32485D02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1D24D19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CE76222" w14:textId="77777777" w:rsidTr="00D67562">
        <w:tc>
          <w:tcPr>
            <w:tcW w:w="2093" w:type="dxa"/>
          </w:tcPr>
          <w:p w14:paraId="40DC3E75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5C54E053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3F2EB77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7E41AFAA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38FCFFA0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7F375233" w14:textId="77777777" w:rsidTr="00D67562">
        <w:tc>
          <w:tcPr>
            <w:tcW w:w="10588" w:type="dxa"/>
            <w:gridSpan w:val="8"/>
          </w:tcPr>
          <w:p w14:paraId="33AC975B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9DFEEEB" w14:textId="77777777" w:rsidTr="00D67562">
        <w:tc>
          <w:tcPr>
            <w:tcW w:w="10588" w:type="dxa"/>
            <w:gridSpan w:val="8"/>
            <w:shd w:val="clear" w:color="auto" w:fill="000000" w:themeFill="text1"/>
          </w:tcPr>
          <w:p w14:paraId="08596E0F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实现时序</w:t>
            </w:r>
          </w:p>
        </w:tc>
      </w:tr>
      <w:tr w:rsidR="00D67562" w14:paraId="256D7F36" w14:textId="77777777" w:rsidTr="00D67562">
        <w:tc>
          <w:tcPr>
            <w:tcW w:w="10588" w:type="dxa"/>
            <w:gridSpan w:val="8"/>
          </w:tcPr>
          <w:p w14:paraId="4EDD936C" w14:textId="77777777" w:rsidR="00D67562" w:rsidRDefault="00D67562" w:rsidP="00D67562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31F214E5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66D1ADD9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260C1B37" w14:textId="6AA8B8B0" w:rsidR="00D67562" w:rsidRDefault="00D67562" w:rsidP="00D67562">
      <w:pPr>
        <w:pStyle w:val="3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根据bizId获取文件存证详情</w:t>
      </w:r>
    </w:p>
    <w:tbl>
      <w:tblPr>
        <w:tblStyle w:val="ae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27"/>
        <w:gridCol w:w="281"/>
        <w:gridCol w:w="729"/>
        <w:gridCol w:w="1700"/>
        <w:gridCol w:w="202"/>
        <w:gridCol w:w="965"/>
        <w:gridCol w:w="3691"/>
      </w:tblGrid>
      <w:tr w:rsidR="00D67562" w14:paraId="053C20B6" w14:textId="77777777" w:rsidTr="00D67562">
        <w:tc>
          <w:tcPr>
            <w:tcW w:w="10588" w:type="dxa"/>
            <w:gridSpan w:val="8"/>
            <w:shd w:val="clear" w:color="auto" w:fill="00B0F0"/>
          </w:tcPr>
          <w:p w14:paraId="74B60073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场景基础信息</w:t>
            </w:r>
          </w:p>
        </w:tc>
      </w:tr>
      <w:tr w:rsidR="00D67562" w14:paraId="70DBDFBC" w14:textId="77777777" w:rsidTr="00D67562">
        <w:trPr>
          <w:trHeight w:val="317"/>
        </w:trPr>
        <w:tc>
          <w:tcPr>
            <w:tcW w:w="2093" w:type="dxa"/>
            <w:shd w:val="clear" w:color="auto" w:fill="auto"/>
          </w:tcPr>
          <w:p w14:paraId="6EBF8D01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设计编号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4591439E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97CF0A9" w14:textId="77777777" w:rsidTr="00D67562">
        <w:tc>
          <w:tcPr>
            <w:tcW w:w="2093" w:type="dxa"/>
            <w:shd w:val="clear" w:color="auto" w:fill="auto"/>
          </w:tcPr>
          <w:p w14:paraId="3E23193F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请求URI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5E59C1FC" w14:textId="40FDFB5B" w:rsidR="00D67562" w:rsidRDefault="009B251D" w:rsidP="00D67562">
            <w:pPr>
              <w:jc w:val="left"/>
            </w:pPr>
            <w:hyperlink r:id="rId14" w:history="1">
              <w:r w:rsidR="00D67562" w:rsidRPr="00E93323">
                <w:rPr>
                  <w:rStyle w:val="ad"/>
                </w:rPr>
                <w:t>http://tfs-api-stage.at2plus.com/tfs/api/blockchain/getRecord/{FILE_BIZ_ID}</w:t>
              </w:r>
            </w:hyperlink>
          </w:p>
          <w:p w14:paraId="1A5B3E97" w14:textId="2CD76566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71443AF" w14:textId="77777777" w:rsidTr="00D67562">
        <w:tc>
          <w:tcPr>
            <w:tcW w:w="2093" w:type="dxa"/>
            <w:shd w:val="clear" w:color="auto" w:fill="auto"/>
          </w:tcPr>
          <w:p w14:paraId="09295A04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126EFE08" w14:textId="32931559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http GET</w:t>
            </w:r>
          </w:p>
        </w:tc>
      </w:tr>
      <w:tr w:rsidR="00D67562" w14:paraId="2ABA1894" w14:textId="77777777" w:rsidTr="00D67562">
        <w:tc>
          <w:tcPr>
            <w:tcW w:w="2093" w:type="dxa"/>
            <w:shd w:val="clear" w:color="auto" w:fill="auto"/>
          </w:tcPr>
          <w:p w14:paraId="6F75750D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事务处理类型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081863D2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短事务</w:t>
            </w:r>
          </w:p>
        </w:tc>
      </w:tr>
      <w:tr w:rsidR="00D67562" w14:paraId="2DFA6DDA" w14:textId="77777777" w:rsidTr="00D67562">
        <w:tc>
          <w:tcPr>
            <w:tcW w:w="2093" w:type="dxa"/>
          </w:tcPr>
          <w:p w14:paraId="404D9C77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场景名</w:t>
            </w:r>
          </w:p>
        </w:tc>
        <w:tc>
          <w:tcPr>
            <w:tcW w:w="8495" w:type="dxa"/>
            <w:gridSpan w:val="7"/>
          </w:tcPr>
          <w:p w14:paraId="7C784BA2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2266DF">
              <w:rPr>
                <w:rFonts w:ascii="微软雅黑" w:eastAsia="微软雅黑" w:hAnsi="微软雅黑" w:cs="微软雅黑" w:hint="eastAsia"/>
                <w:sz w:val="15"/>
                <w:szCs w:val="15"/>
              </w:rPr>
              <w:t>业务端调用该Web Service,创建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事件存证</w:t>
            </w:r>
          </w:p>
        </w:tc>
      </w:tr>
      <w:tr w:rsidR="00D67562" w14:paraId="710D9887" w14:textId="77777777" w:rsidTr="00D67562">
        <w:tc>
          <w:tcPr>
            <w:tcW w:w="2093" w:type="dxa"/>
          </w:tcPr>
          <w:p w14:paraId="7B552287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  <w:tc>
          <w:tcPr>
            <w:tcW w:w="8495" w:type="dxa"/>
            <w:gridSpan w:val="7"/>
          </w:tcPr>
          <w:p w14:paraId="0C1A892F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EEB6DDF" w14:textId="77777777" w:rsidTr="00D67562">
        <w:tc>
          <w:tcPr>
            <w:tcW w:w="2093" w:type="dxa"/>
          </w:tcPr>
          <w:p w14:paraId="31A165AF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调用频度</w:t>
            </w:r>
          </w:p>
        </w:tc>
        <w:tc>
          <w:tcPr>
            <w:tcW w:w="8495" w:type="dxa"/>
            <w:gridSpan w:val="7"/>
          </w:tcPr>
          <w:p w14:paraId="17C6C11F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高频</w:t>
            </w:r>
          </w:p>
        </w:tc>
      </w:tr>
      <w:tr w:rsidR="00D67562" w14:paraId="60C218BF" w14:textId="77777777" w:rsidTr="00D67562">
        <w:tc>
          <w:tcPr>
            <w:tcW w:w="10588" w:type="dxa"/>
            <w:gridSpan w:val="8"/>
            <w:shd w:val="clear" w:color="auto" w:fill="FFC000"/>
          </w:tcPr>
          <w:p w14:paraId="68E2D2E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请求方</w:t>
            </w:r>
          </w:p>
        </w:tc>
      </w:tr>
      <w:tr w:rsidR="00D67562" w14:paraId="7F120796" w14:textId="77777777" w:rsidTr="00D67562">
        <w:tc>
          <w:tcPr>
            <w:tcW w:w="2093" w:type="dxa"/>
          </w:tcPr>
          <w:p w14:paraId="113C4B0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字段</w:t>
            </w:r>
          </w:p>
        </w:tc>
        <w:tc>
          <w:tcPr>
            <w:tcW w:w="927" w:type="dxa"/>
          </w:tcPr>
          <w:p w14:paraId="5116234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gridSpan w:val="2"/>
          </w:tcPr>
          <w:p w14:paraId="59534FC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约束</w:t>
            </w:r>
          </w:p>
        </w:tc>
        <w:tc>
          <w:tcPr>
            <w:tcW w:w="1902" w:type="dxa"/>
            <w:gridSpan w:val="2"/>
          </w:tcPr>
          <w:p w14:paraId="6C29477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4656" w:type="dxa"/>
            <w:gridSpan w:val="2"/>
          </w:tcPr>
          <w:p w14:paraId="06A83BF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5D7962B5" w14:textId="77777777" w:rsidTr="00D67562">
        <w:tc>
          <w:tcPr>
            <w:tcW w:w="2093" w:type="dxa"/>
          </w:tcPr>
          <w:p w14:paraId="71BA0BE9" w14:textId="1699E4E5" w:rsidR="00D67562" w:rsidRDefault="00944CE0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bizid</w:t>
            </w:r>
          </w:p>
        </w:tc>
        <w:tc>
          <w:tcPr>
            <w:tcW w:w="927" w:type="dxa"/>
          </w:tcPr>
          <w:p w14:paraId="0967E4C1" w14:textId="28EEDD8A" w:rsidR="00D67562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1BF845F" w14:textId="6EB5C162" w:rsidR="00D67562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非空</w:t>
            </w:r>
          </w:p>
        </w:tc>
        <w:tc>
          <w:tcPr>
            <w:tcW w:w="1902" w:type="dxa"/>
            <w:gridSpan w:val="2"/>
          </w:tcPr>
          <w:p w14:paraId="5B461C8F" w14:textId="463C6E08" w:rsidR="00D67562" w:rsidRPr="00CA1C13" w:rsidRDefault="00944CE0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文件存证id</w:t>
            </w:r>
          </w:p>
        </w:tc>
        <w:tc>
          <w:tcPr>
            <w:tcW w:w="4656" w:type="dxa"/>
            <w:gridSpan w:val="2"/>
          </w:tcPr>
          <w:p w14:paraId="2BC2711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3707190" w14:textId="77777777" w:rsidTr="00D67562">
        <w:tc>
          <w:tcPr>
            <w:tcW w:w="2093" w:type="dxa"/>
          </w:tcPr>
          <w:p w14:paraId="14CCB46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0C32074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764CD35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C541661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40EB719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AC1AB4A" w14:textId="77777777" w:rsidTr="00D67562">
        <w:tc>
          <w:tcPr>
            <w:tcW w:w="2093" w:type="dxa"/>
          </w:tcPr>
          <w:p w14:paraId="2BC1696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35F5177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1693016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0A9DB4F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F4F281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56E6094" w14:textId="77777777" w:rsidTr="00D67562">
        <w:tc>
          <w:tcPr>
            <w:tcW w:w="2093" w:type="dxa"/>
          </w:tcPr>
          <w:p w14:paraId="42D4DA7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7ACD39D4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E3061D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1275233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C892C1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1172857F" w14:textId="77777777" w:rsidTr="00D67562">
        <w:tc>
          <w:tcPr>
            <w:tcW w:w="2093" w:type="dxa"/>
          </w:tcPr>
          <w:p w14:paraId="167BD3E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77CF8F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00690B5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8E4744C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4F4E7F3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A1C412B" w14:textId="77777777" w:rsidTr="00D67562">
        <w:tc>
          <w:tcPr>
            <w:tcW w:w="2093" w:type="dxa"/>
          </w:tcPr>
          <w:p w14:paraId="717814E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6C7C65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911471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6E0C90C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788D91B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8253B71" w14:textId="77777777" w:rsidTr="00D67562">
        <w:tc>
          <w:tcPr>
            <w:tcW w:w="2093" w:type="dxa"/>
          </w:tcPr>
          <w:p w14:paraId="58FCFC3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7C65A66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2AD62A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0AEAB83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37F68A5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5A88FF6" w14:textId="77777777" w:rsidTr="00D67562">
        <w:tc>
          <w:tcPr>
            <w:tcW w:w="2093" w:type="dxa"/>
          </w:tcPr>
          <w:p w14:paraId="176614C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4236D42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C75C42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CF383F4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51A1BC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6855982" w14:textId="77777777" w:rsidTr="00D67562">
        <w:tc>
          <w:tcPr>
            <w:tcW w:w="2093" w:type="dxa"/>
          </w:tcPr>
          <w:p w14:paraId="3EA7B51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42DA522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C8F4BA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055640A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56EB937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150E5B05" w14:textId="77777777" w:rsidTr="00D67562">
        <w:tc>
          <w:tcPr>
            <w:tcW w:w="2093" w:type="dxa"/>
          </w:tcPr>
          <w:p w14:paraId="64C78DD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698709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3124B07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791B97D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5C85D37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7686DFC" w14:textId="77777777" w:rsidTr="00D67562">
        <w:tc>
          <w:tcPr>
            <w:tcW w:w="2093" w:type="dxa"/>
          </w:tcPr>
          <w:p w14:paraId="62C679A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7336B7C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1535A75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66157E6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F75DB3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27BA019" w14:textId="77777777" w:rsidTr="00D67562">
        <w:tc>
          <w:tcPr>
            <w:tcW w:w="10588" w:type="dxa"/>
            <w:gridSpan w:val="8"/>
          </w:tcPr>
          <w:p w14:paraId="4C500036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0BC3680E" w14:textId="1A250359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63563519" w14:textId="77777777" w:rsidTr="00D67562">
        <w:trPr>
          <w:trHeight w:val="365"/>
        </w:trPr>
        <w:tc>
          <w:tcPr>
            <w:tcW w:w="10588" w:type="dxa"/>
            <w:gridSpan w:val="8"/>
            <w:shd w:val="clear" w:color="auto" w:fill="92D050"/>
          </w:tcPr>
          <w:p w14:paraId="3BB9D612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响应方</w:t>
            </w:r>
          </w:p>
        </w:tc>
      </w:tr>
      <w:tr w:rsidR="00D67562" w14:paraId="645B400E" w14:textId="77777777" w:rsidTr="00D67562">
        <w:tc>
          <w:tcPr>
            <w:tcW w:w="2093" w:type="dxa"/>
          </w:tcPr>
          <w:p w14:paraId="7D3FE1A3" w14:textId="3F214F2C" w:rsidR="00D67562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bizId</w:t>
            </w:r>
          </w:p>
        </w:tc>
        <w:tc>
          <w:tcPr>
            <w:tcW w:w="927" w:type="dxa"/>
          </w:tcPr>
          <w:p w14:paraId="16C01717" w14:textId="6A1C6EFC" w:rsidR="00D67562" w:rsidRDefault="00944CE0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2427DF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BE801F7" w14:textId="242D1EF2" w:rsidR="00D67562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bizId</w:t>
            </w:r>
          </w:p>
        </w:tc>
        <w:tc>
          <w:tcPr>
            <w:tcW w:w="4656" w:type="dxa"/>
            <w:gridSpan w:val="2"/>
          </w:tcPr>
          <w:p w14:paraId="7EA03D4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7928E06D" w14:textId="77777777" w:rsidTr="00D67562">
        <w:tc>
          <w:tcPr>
            <w:tcW w:w="2093" w:type="dxa"/>
          </w:tcPr>
          <w:p w14:paraId="1BB537B9" w14:textId="4AF56D4B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timestampStr</w:t>
            </w:r>
          </w:p>
        </w:tc>
        <w:tc>
          <w:tcPr>
            <w:tcW w:w="927" w:type="dxa"/>
          </w:tcPr>
          <w:p w14:paraId="1227777F" w14:textId="04D1B9D3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F1FFAF6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8EB6F34" w14:textId="7208F9EF" w:rsidR="00944CE0" w:rsidRDefault="00944CE0" w:rsidP="00944CE0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时间</w:t>
            </w:r>
          </w:p>
        </w:tc>
        <w:tc>
          <w:tcPr>
            <w:tcW w:w="4656" w:type="dxa"/>
            <w:gridSpan w:val="2"/>
          </w:tcPr>
          <w:p w14:paraId="5B1614CD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5132248" w14:textId="77777777" w:rsidTr="00D67562">
        <w:tc>
          <w:tcPr>
            <w:tcW w:w="2093" w:type="dxa"/>
          </w:tcPr>
          <w:p w14:paraId="30369B47" w14:textId="69B4F72E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objectType</w:t>
            </w:r>
          </w:p>
        </w:tc>
        <w:tc>
          <w:tcPr>
            <w:tcW w:w="927" w:type="dxa"/>
          </w:tcPr>
          <w:p w14:paraId="39EFB900" w14:textId="7CD277C4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C99166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7FD72B7" w14:textId="2AA4CCCF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对象类型</w:t>
            </w:r>
          </w:p>
        </w:tc>
        <w:tc>
          <w:tcPr>
            <w:tcW w:w="4656" w:type="dxa"/>
            <w:gridSpan w:val="2"/>
          </w:tcPr>
          <w:p w14:paraId="3126B5A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6EDEE7AC" w14:textId="77777777" w:rsidTr="00D67562">
        <w:tc>
          <w:tcPr>
            <w:tcW w:w="2093" w:type="dxa"/>
          </w:tcPr>
          <w:p w14:paraId="3A16E57F" w14:textId="76DA8FB2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externalId</w:t>
            </w:r>
          </w:p>
        </w:tc>
        <w:tc>
          <w:tcPr>
            <w:tcW w:w="927" w:type="dxa"/>
          </w:tcPr>
          <w:p w14:paraId="1B6EFB9A" w14:textId="3149892C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BB6FAD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5C1F748" w14:textId="139C3E24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外部业务主键</w:t>
            </w:r>
          </w:p>
        </w:tc>
        <w:tc>
          <w:tcPr>
            <w:tcW w:w="4656" w:type="dxa"/>
            <w:gridSpan w:val="2"/>
          </w:tcPr>
          <w:p w14:paraId="7D382B3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126451F1" w14:textId="77777777" w:rsidTr="00D67562">
        <w:tc>
          <w:tcPr>
            <w:tcW w:w="2093" w:type="dxa"/>
          </w:tcPr>
          <w:p w14:paraId="786A93B6" w14:textId="0BA48D8E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fileHash</w:t>
            </w:r>
          </w:p>
        </w:tc>
        <w:tc>
          <w:tcPr>
            <w:tcW w:w="927" w:type="dxa"/>
          </w:tcPr>
          <w:p w14:paraId="2BB1B26B" w14:textId="6D203745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B166BBE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6302CB2" w14:textId="25B6D138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文件hash</w:t>
            </w:r>
          </w:p>
        </w:tc>
        <w:tc>
          <w:tcPr>
            <w:tcW w:w="4656" w:type="dxa"/>
            <w:gridSpan w:val="2"/>
          </w:tcPr>
          <w:p w14:paraId="012F65E2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7DAA3B6F" w14:textId="77777777" w:rsidTr="00D67562">
        <w:tc>
          <w:tcPr>
            <w:tcW w:w="2093" w:type="dxa"/>
          </w:tcPr>
          <w:p w14:paraId="2DA83EEE" w14:textId="286FEBEB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fileName</w:t>
            </w:r>
          </w:p>
        </w:tc>
        <w:tc>
          <w:tcPr>
            <w:tcW w:w="927" w:type="dxa"/>
          </w:tcPr>
          <w:p w14:paraId="2A82EE2B" w14:textId="07F54D8D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BF79E3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57D2A63" w14:textId="71852197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文件名</w:t>
            </w:r>
          </w:p>
        </w:tc>
        <w:tc>
          <w:tcPr>
            <w:tcW w:w="4656" w:type="dxa"/>
            <w:gridSpan w:val="2"/>
          </w:tcPr>
          <w:p w14:paraId="0DCFF302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06DF9FB4" w14:textId="77777777" w:rsidTr="00D67562">
        <w:tc>
          <w:tcPr>
            <w:tcW w:w="2093" w:type="dxa"/>
          </w:tcPr>
          <w:p w14:paraId="0B127451" w14:textId="5846F2A5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parentBizId</w:t>
            </w:r>
          </w:p>
        </w:tc>
        <w:tc>
          <w:tcPr>
            <w:tcW w:w="927" w:type="dxa"/>
          </w:tcPr>
          <w:p w14:paraId="5E0506F7" w14:textId="68ACDAE2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1E90CC6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49BAFA4" w14:textId="3D1E714E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关联文件id</w:t>
            </w:r>
          </w:p>
        </w:tc>
        <w:tc>
          <w:tcPr>
            <w:tcW w:w="4656" w:type="dxa"/>
            <w:gridSpan w:val="2"/>
          </w:tcPr>
          <w:p w14:paraId="43AE0AC2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E040619" w14:textId="77777777" w:rsidTr="00D67562">
        <w:tc>
          <w:tcPr>
            <w:tcW w:w="2093" w:type="dxa"/>
          </w:tcPr>
          <w:p w14:paraId="022CE1FE" w14:textId="0B5675B6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accountId</w:t>
            </w:r>
          </w:p>
        </w:tc>
        <w:tc>
          <w:tcPr>
            <w:tcW w:w="927" w:type="dxa"/>
          </w:tcPr>
          <w:p w14:paraId="0EE68F37" w14:textId="4A5606F0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E10DE7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8334F87" w14:textId="5B370ACD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上链账号id</w:t>
            </w:r>
          </w:p>
        </w:tc>
        <w:tc>
          <w:tcPr>
            <w:tcW w:w="4656" w:type="dxa"/>
            <w:gridSpan w:val="2"/>
          </w:tcPr>
          <w:p w14:paraId="537EAEC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5FEE68BE" w14:textId="77777777" w:rsidTr="00D67562">
        <w:tc>
          <w:tcPr>
            <w:tcW w:w="2093" w:type="dxa"/>
          </w:tcPr>
          <w:p w14:paraId="519D90F8" w14:textId="1EB09B29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txHash</w:t>
            </w:r>
          </w:p>
        </w:tc>
        <w:tc>
          <w:tcPr>
            <w:tcW w:w="927" w:type="dxa"/>
          </w:tcPr>
          <w:p w14:paraId="24CF6C49" w14:textId="6155022C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479FF7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74A54FF" w14:textId="2C698E89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Txhash</w:t>
            </w:r>
          </w:p>
        </w:tc>
        <w:tc>
          <w:tcPr>
            <w:tcW w:w="4656" w:type="dxa"/>
            <w:gridSpan w:val="2"/>
          </w:tcPr>
          <w:p w14:paraId="19AB692B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6C25829A" w14:textId="77777777" w:rsidTr="00D67562">
        <w:tc>
          <w:tcPr>
            <w:tcW w:w="2093" w:type="dxa"/>
          </w:tcPr>
          <w:p w14:paraId="39878F25" w14:textId="16F0CEFF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fileDescription</w:t>
            </w:r>
          </w:p>
        </w:tc>
        <w:tc>
          <w:tcPr>
            <w:tcW w:w="927" w:type="dxa"/>
          </w:tcPr>
          <w:p w14:paraId="208B61A6" w14:textId="15413BC9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E2DE3AA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183B9BC" w14:textId="4928A9A4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文件描述</w:t>
            </w:r>
          </w:p>
        </w:tc>
        <w:tc>
          <w:tcPr>
            <w:tcW w:w="4656" w:type="dxa"/>
            <w:gridSpan w:val="2"/>
          </w:tcPr>
          <w:p w14:paraId="15795E5B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6B6321B" w14:textId="77777777" w:rsidTr="00D67562">
        <w:tc>
          <w:tcPr>
            <w:tcW w:w="2093" w:type="dxa"/>
          </w:tcPr>
          <w:p w14:paraId="74F2CD17" w14:textId="1A5D2DDE" w:rsidR="00944CE0" w:rsidRPr="00D67562" w:rsidRDefault="00944CE0" w:rsidP="00944CE0">
            <w:pP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deriveFileFlag</w:t>
            </w:r>
          </w:p>
        </w:tc>
        <w:tc>
          <w:tcPr>
            <w:tcW w:w="927" w:type="dxa"/>
          </w:tcPr>
          <w:p w14:paraId="21B2E2B8" w14:textId="029F53C8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6B06DF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97723ED" w14:textId="6EB5F2BB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是否继承类型</w:t>
            </w:r>
          </w:p>
        </w:tc>
        <w:tc>
          <w:tcPr>
            <w:tcW w:w="4656" w:type="dxa"/>
            <w:gridSpan w:val="2"/>
          </w:tcPr>
          <w:p w14:paraId="0AA9FF5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30BE07E" w14:textId="77777777" w:rsidTr="00D67562">
        <w:tc>
          <w:tcPr>
            <w:tcW w:w="2093" w:type="dxa"/>
          </w:tcPr>
          <w:p w14:paraId="13018F82" w14:textId="216996D9" w:rsidR="00944CE0" w:rsidRPr="00D67562" w:rsidRDefault="00944CE0" w:rsidP="00944CE0">
            <w:pP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fileStorageStatus</w:t>
            </w:r>
          </w:p>
        </w:tc>
        <w:tc>
          <w:tcPr>
            <w:tcW w:w="927" w:type="dxa"/>
          </w:tcPr>
          <w:p w14:paraId="3DEB2EAA" w14:textId="355DD741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26A11B1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A35764A" w14:textId="36919FD6" w:rsidR="00944CE0" w:rsidRDefault="00944CE0" w:rsidP="00944CE0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存储状态</w:t>
            </w:r>
          </w:p>
        </w:tc>
        <w:tc>
          <w:tcPr>
            <w:tcW w:w="4656" w:type="dxa"/>
            <w:gridSpan w:val="2"/>
          </w:tcPr>
          <w:p w14:paraId="3007B733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62C6AE3A" w14:textId="77777777" w:rsidTr="00D67562">
        <w:tc>
          <w:tcPr>
            <w:tcW w:w="2093" w:type="dxa"/>
          </w:tcPr>
          <w:p w14:paraId="1657452C" w14:textId="14DE1F23" w:rsidR="00944CE0" w:rsidRPr="00D67562" w:rsidRDefault="00944CE0" w:rsidP="00944CE0">
            <w:pP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operator</w:t>
            </w:r>
          </w:p>
        </w:tc>
        <w:tc>
          <w:tcPr>
            <w:tcW w:w="927" w:type="dxa"/>
          </w:tcPr>
          <w:p w14:paraId="2D0553C5" w14:textId="6C17A9E9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06B7B8B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66F4834" w14:textId="0BAD994E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操作者</w:t>
            </w:r>
          </w:p>
        </w:tc>
        <w:tc>
          <w:tcPr>
            <w:tcW w:w="4656" w:type="dxa"/>
            <w:gridSpan w:val="2"/>
          </w:tcPr>
          <w:p w14:paraId="2631E263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67F77E3" w14:textId="77777777" w:rsidTr="00D67562">
        <w:tc>
          <w:tcPr>
            <w:tcW w:w="2093" w:type="dxa"/>
          </w:tcPr>
          <w:p w14:paraId="0C014934" w14:textId="7235EBEB" w:rsidR="00944CE0" w:rsidRPr="00D67562" w:rsidRDefault="00944CE0" w:rsidP="00944CE0">
            <w:pP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owner</w:t>
            </w:r>
          </w:p>
        </w:tc>
        <w:tc>
          <w:tcPr>
            <w:tcW w:w="927" w:type="dxa"/>
          </w:tcPr>
          <w:p w14:paraId="28621580" w14:textId="62DE438F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5DF9F86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EF7B137" w14:textId="1DDF0088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所有人</w:t>
            </w:r>
          </w:p>
        </w:tc>
        <w:tc>
          <w:tcPr>
            <w:tcW w:w="4656" w:type="dxa"/>
            <w:gridSpan w:val="2"/>
          </w:tcPr>
          <w:p w14:paraId="7F568D81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0128FEBB" w14:textId="77777777" w:rsidTr="00D67562">
        <w:tc>
          <w:tcPr>
            <w:tcW w:w="2093" w:type="dxa"/>
          </w:tcPr>
          <w:p w14:paraId="357093DC" w14:textId="41170100" w:rsidR="00944CE0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organization</w:t>
            </w:r>
          </w:p>
        </w:tc>
        <w:tc>
          <w:tcPr>
            <w:tcW w:w="927" w:type="dxa"/>
          </w:tcPr>
          <w:p w14:paraId="3AE53E02" w14:textId="03D29ECB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7889976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E740954" w14:textId="791C12EC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所属组织</w:t>
            </w:r>
          </w:p>
        </w:tc>
        <w:tc>
          <w:tcPr>
            <w:tcW w:w="4656" w:type="dxa"/>
            <w:gridSpan w:val="2"/>
          </w:tcPr>
          <w:p w14:paraId="64969D9A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43C1B63" w14:textId="77777777" w:rsidTr="00D67562">
        <w:tc>
          <w:tcPr>
            <w:tcW w:w="2093" w:type="dxa"/>
          </w:tcPr>
          <w:p w14:paraId="06B71BDF" w14:textId="77792CDB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ownershipMetadataHash</w:t>
            </w:r>
          </w:p>
        </w:tc>
        <w:tc>
          <w:tcPr>
            <w:tcW w:w="927" w:type="dxa"/>
          </w:tcPr>
          <w:p w14:paraId="39B4E7F2" w14:textId="42227D0E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C32EFA6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920B11B" w14:textId="662FC797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所属hash</w:t>
            </w:r>
          </w:p>
        </w:tc>
        <w:tc>
          <w:tcPr>
            <w:tcW w:w="4656" w:type="dxa"/>
            <w:gridSpan w:val="2"/>
          </w:tcPr>
          <w:p w14:paraId="7637581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0C4ECEC4" w14:textId="77777777" w:rsidTr="00D67562">
        <w:tc>
          <w:tcPr>
            <w:tcW w:w="2093" w:type="dxa"/>
          </w:tcPr>
          <w:p w14:paraId="28E6913E" w14:textId="022C7BF3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fileExtension</w:t>
            </w:r>
          </w:p>
        </w:tc>
        <w:tc>
          <w:tcPr>
            <w:tcW w:w="927" w:type="dxa"/>
          </w:tcPr>
          <w:p w14:paraId="305EC7D9" w14:textId="40245B7A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F259EE2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14D0FC8" w14:textId="38720E5C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文件扩展名</w:t>
            </w:r>
          </w:p>
        </w:tc>
        <w:tc>
          <w:tcPr>
            <w:tcW w:w="4656" w:type="dxa"/>
            <w:gridSpan w:val="2"/>
          </w:tcPr>
          <w:p w14:paraId="246330AB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E4BAD8C" w14:textId="77777777" w:rsidTr="00D67562">
        <w:tc>
          <w:tcPr>
            <w:tcW w:w="2093" w:type="dxa"/>
          </w:tcPr>
          <w:p w14:paraId="249D1956" w14:textId="08A450A6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fileMimeType</w:t>
            </w:r>
          </w:p>
        </w:tc>
        <w:tc>
          <w:tcPr>
            <w:tcW w:w="927" w:type="dxa"/>
          </w:tcPr>
          <w:p w14:paraId="39E1BFF3" w14:textId="4DD6258C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48DA099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856E6D2" w14:textId="7A7EDA1C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文件mime类型</w:t>
            </w:r>
          </w:p>
        </w:tc>
        <w:tc>
          <w:tcPr>
            <w:tcW w:w="4656" w:type="dxa"/>
            <w:gridSpan w:val="2"/>
          </w:tcPr>
          <w:p w14:paraId="68E1ECF0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68C5608D" w14:textId="77777777" w:rsidTr="00D67562">
        <w:tc>
          <w:tcPr>
            <w:tcW w:w="2093" w:type="dxa"/>
          </w:tcPr>
          <w:p w14:paraId="3C8207B5" w14:textId="6CE38843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fileSize</w:t>
            </w:r>
          </w:p>
        </w:tc>
        <w:tc>
          <w:tcPr>
            <w:tcW w:w="927" w:type="dxa"/>
          </w:tcPr>
          <w:p w14:paraId="636E7348" w14:textId="2B6B379D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F498AC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35D5379" w14:textId="76745E16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文件大小</w:t>
            </w:r>
          </w:p>
        </w:tc>
        <w:tc>
          <w:tcPr>
            <w:tcW w:w="4656" w:type="dxa"/>
            <w:gridSpan w:val="2"/>
          </w:tcPr>
          <w:p w14:paraId="0E5833B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7A88A51" w14:textId="77777777" w:rsidTr="00D67562">
        <w:tc>
          <w:tcPr>
            <w:tcW w:w="2093" w:type="dxa"/>
          </w:tcPr>
          <w:p w14:paraId="65C5B0AF" w14:textId="1F18682D" w:rsidR="00944CE0" w:rsidRPr="00D67562" w:rsidRDefault="00944CE0" w:rsidP="00944CE0">
            <w:pPr>
              <w:ind w:firstLineChars="200" w:firstLine="30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fileMetadataHash</w:t>
            </w:r>
          </w:p>
        </w:tc>
        <w:tc>
          <w:tcPr>
            <w:tcW w:w="927" w:type="dxa"/>
          </w:tcPr>
          <w:p w14:paraId="6C18044F" w14:textId="4B414E03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06A49A0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89773F0" w14:textId="0174D3CA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文件元数据hash</w:t>
            </w:r>
          </w:p>
        </w:tc>
        <w:tc>
          <w:tcPr>
            <w:tcW w:w="4656" w:type="dxa"/>
            <w:gridSpan w:val="2"/>
          </w:tcPr>
          <w:p w14:paraId="25479EE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2A2F05E" w14:textId="77777777" w:rsidTr="00D67562">
        <w:tc>
          <w:tcPr>
            <w:tcW w:w="2093" w:type="dxa"/>
          </w:tcPr>
          <w:p w14:paraId="1CE1B3A6" w14:textId="255AE6BE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storageType</w:t>
            </w:r>
          </w:p>
        </w:tc>
        <w:tc>
          <w:tcPr>
            <w:tcW w:w="927" w:type="dxa"/>
          </w:tcPr>
          <w:p w14:paraId="19B5B203" w14:textId="235AA9F9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A7AD43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52CF604" w14:textId="2F4A7D9E" w:rsidR="00944CE0" w:rsidRDefault="00944CE0" w:rsidP="00944CE0">
            <w:pPr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存储类型</w:t>
            </w:r>
          </w:p>
        </w:tc>
        <w:tc>
          <w:tcPr>
            <w:tcW w:w="4656" w:type="dxa"/>
            <w:gridSpan w:val="2"/>
          </w:tcPr>
          <w:p w14:paraId="28E6A05E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10E88E08" w14:textId="77777777" w:rsidTr="00D67562">
        <w:tc>
          <w:tcPr>
            <w:tcW w:w="2093" w:type="dxa"/>
          </w:tcPr>
          <w:p w14:paraId="20F966C6" w14:textId="4D203B40" w:rsidR="00944CE0" w:rsidRPr="00D67562" w:rsidRDefault="00944CE0" w:rsidP="00944CE0">
            <w:pPr>
              <w:ind w:firstLineChars="200" w:firstLine="30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fileId</w:t>
            </w:r>
          </w:p>
        </w:tc>
        <w:tc>
          <w:tcPr>
            <w:tcW w:w="927" w:type="dxa"/>
          </w:tcPr>
          <w:p w14:paraId="1AE8829D" w14:textId="683789F9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4E77BDA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F874A97" w14:textId="4208556D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文件id</w:t>
            </w:r>
          </w:p>
        </w:tc>
        <w:tc>
          <w:tcPr>
            <w:tcW w:w="4656" w:type="dxa"/>
            <w:gridSpan w:val="2"/>
          </w:tcPr>
          <w:p w14:paraId="2445480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4E4F2EA" w14:textId="77777777" w:rsidTr="00D67562">
        <w:tc>
          <w:tcPr>
            <w:tcW w:w="2093" w:type="dxa"/>
          </w:tcPr>
          <w:p w14:paraId="46DA5FE7" w14:textId="7AA3FC31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fileUri</w:t>
            </w:r>
          </w:p>
        </w:tc>
        <w:tc>
          <w:tcPr>
            <w:tcW w:w="927" w:type="dxa"/>
          </w:tcPr>
          <w:p w14:paraId="429DE8DA" w14:textId="35B511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EFAC086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4B8998A" w14:textId="313A4A2D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文件路径</w:t>
            </w:r>
          </w:p>
        </w:tc>
        <w:tc>
          <w:tcPr>
            <w:tcW w:w="4656" w:type="dxa"/>
            <w:gridSpan w:val="2"/>
          </w:tcPr>
          <w:p w14:paraId="28E71A3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7EC3696" w14:textId="77777777" w:rsidTr="00D67562">
        <w:tc>
          <w:tcPr>
            <w:tcW w:w="2093" w:type="dxa"/>
          </w:tcPr>
          <w:p w14:paraId="149F4131" w14:textId="6EAB1C11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filePublicUrl</w:t>
            </w:r>
          </w:p>
        </w:tc>
        <w:tc>
          <w:tcPr>
            <w:tcW w:w="927" w:type="dxa"/>
          </w:tcPr>
          <w:p w14:paraId="3C949FE3" w14:textId="7E6BCD4E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CC6A2F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B663C29" w14:textId="62F321B5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文件可访问路径</w:t>
            </w:r>
          </w:p>
        </w:tc>
        <w:tc>
          <w:tcPr>
            <w:tcW w:w="4656" w:type="dxa"/>
            <w:gridSpan w:val="2"/>
          </w:tcPr>
          <w:p w14:paraId="7C1EE2B5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28C07D28" w14:textId="77777777" w:rsidTr="00D67562">
        <w:tc>
          <w:tcPr>
            <w:tcW w:w="2093" w:type="dxa"/>
          </w:tcPr>
          <w:p w14:paraId="65329A8A" w14:textId="458AE38D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fileStorageTimestamp</w:t>
            </w:r>
          </w:p>
        </w:tc>
        <w:tc>
          <w:tcPr>
            <w:tcW w:w="927" w:type="dxa"/>
          </w:tcPr>
          <w:p w14:paraId="615F970B" w14:textId="08B029B1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B3264F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757A3F4" w14:textId="57A0C898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文件存储时间</w:t>
            </w:r>
          </w:p>
        </w:tc>
        <w:tc>
          <w:tcPr>
            <w:tcW w:w="4656" w:type="dxa"/>
            <w:gridSpan w:val="2"/>
          </w:tcPr>
          <w:p w14:paraId="0839B424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3BBDF098" w14:textId="77777777" w:rsidTr="00D67562">
        <w:tc>
          <w:tcPr>
            <w:tcW w:w="2093" w:type="dxa"/>
          </w:tcPr>
          <w:p w14:paraId="20AE4480" w14:textId="5A9C99F8" w:rsidR="00944CE0" w:rsidRPr="00D67562" w:rsidRDefault="00944CE0" w:rsidP="00944CE0">
            <w:pPr>
              <w:ind w:firstLineChars="200" w:firstLine="30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archiveTimestamp</w:t>
            </w:r>
          </w:p>
        </w:tc>
        <w:tc>
          <w:tcPr>
            <w:tcW w:w="927" w:type="dxa"/>
          </w:tcPr>
          <w:p w14:paraId="58869D3E" w14:textId="693C249E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F4B3CF3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46DFF8F" w14:textId="7CFED143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归档时间</w:t>
            </w:r>
          </w:p>
        </w:tc>
        <w:tc>
          <w:tcPr>
            <w:tcW w:w="4656" w:type="dxa"/>
            <w:gridSpan w:val="2"/>
          </w:tcPr>
          <w:p w14:paraId="4AF1DD27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556533EE" w14:textId="77777777" w:rsidTr="00D67562">
        <w:tc>
          <w:tcPr>
            <w:tcW w:w="2093" w:type="dxa"/>
          </w:tcPr>
          <w:p w14:paraId="68EF59C9" w14:textId="5E7CD76F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archiveLocation</w:t>
            </w:r>
          </w:p>
        </w:tc>
        <w:tc>
          <w:tcPr>
            <w:tcW w:w="927" w:type="dxa"/>
          </w:tcPr>
          <w:p w14:paraId="41546862" w14:textId="4355BFE1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E3554D0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F0387E7" w14:textId="0DC0AAD6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归档路径</w:t>
            </w:r>
          </w:p>
        </w:tc>
        <w:tc>
          <w:tcPr>
            <w:tcW w:w="4656" w:type="dxa"/>
            <w:gridSpan w:val="2"/>
          </w:tcPr>
          <w:p w14:paraId="058188AE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029BBC57" w14:textId="77777777" w:rsidTr="00D67562">
        <w:tc>
          <w:tcPr>
            <w:tcW w:w="2093" w:type="dxa"/>
          </w:tcPr>
          <w:p w14:paraId="07DECF95" w14:textId="046F28BD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storageMetadataHash</w:t>
            </w:r>
          </w:p>
        </w:tc>
        <w:tc>
          <w:tcPr>
            <w:tcW w:w="927" w:type="dxa"/>
          </w:tcPr>
          <w:p w14:paraId="09CE2B66" w14:textId="4BAEE59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563983C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8D407C5" w14:textId="7E69EC01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存储hash</w:t>
            </w:r>
          </w:p>
        </w:tc>
        <w:tc>
          <w:tcPr>
            <w:tcW w:w="4656" w:type="dxa"/>
            <w:gridSpan w:val="2"/>
          </w:tcPr>
          <w:p w14:paraId="193ADF78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1CF77D72" w14:textId="77777777" w:rsidTr="00D67562">
        <w:tc>
          <w:tcPr>
            <w:tcW w:w="2093" w:type="dxa"/>
          </w:tcPr>
          <w:p w14:paraId="4DB9F306" w14:textId="28C89120" w:rsidR="00944CE0" w:rsidRPr="00D67562" w:rsidRDefault="00944CE0" w:rsidP="00944CE0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timestamp</w:t>
            </w:r>
          </w:p>
        </w:tc>
        <w:tc>
          <w:tcPr>
            <w:tcW w:w="927" w:type="dxa"/>
          </w:tcPr>
          <w:p w14:paraId="71AD0DB0" w14:textId="0FAABD4E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6F2FF5E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33B7851" w14:textId="408FE723" w:rsidR="00944CE0" w:rsidRDefault="00944CE0" w:rsidP="00944CE0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时间</w:t>
            </w:r>
          </w:p>
        </w:tc>
        <w:tc>
          <w:tcPr>
            <w:tcW w:w="4656" w:type="dxa"/>
            <w:gridSpan w:val="2"/>
          </w:tcPr>
          <w:p w14:paraId="1B8373A0" w14:textId="77777777" w:rsidR="00944CE0" w:rsidRDefault="00944CE0" w:rsidP="00944CE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670FF44F" w14:textId="77777777" w:rsidTr="00D67562">
        <w:tc>
          <w:tcPr>
            <w:tcW w:w="2093" w:type="dxa"/>
          </w:tcPr>
          <w:p w14:paraId="5EB260B9" w14:textId="77777777" w:rsidR="00944CE0" w:rsidRPr="00D67562" w:rsidRDefault="00944CE0" w:rsidP="00D67562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</w:p>
        </w:tc>
        <w:tc>
          <w:tcPr>
            <w:tcW w:w="927" w:type="dxa"/>
          </w:tcPr>
          <w:p w14:paraId="7C358B2B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D28FB64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840EE18" w14:textId="77777777" w:rsidR="00944CE0" w:rsidRDefault="00944CE0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DFABC21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2A5CA43E" w14:textId="77777777" w:rsidTr="00D67562">
        <w:tc>
          <w:tcPr>
            <w:tcW w:w="2093" w:type="dxa"/>
          </w:tcPr>
          <w:p w14:paraId="1BAF0F91" w14:textId="77777777" w:rsidR="00944CE0" w:rsidRPr="00D67562" w:rsidRDefault="00944CE0" w:rsidP="00D67562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</w:p>
        </w:tc>
        <w:tc>
          <w:tcPr>
            <w:tcW w:w="927" w:type="dxa"/>
          </w:tcPr>
          <w:p w14:paraId="25F4E75F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3F5CFC1B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D40746B" w14:textId="77777777" w:rsidR="00944CE0" w:rsidRDefault="00944CE0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5CBF1A31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45995D60" w14:textId="77777777" w:rsidTr="00D67562">
        <w:tc>
          <w:tcPr>
            <w:tcW w:w="2093" w:type="dxa"/>
          </w:tcPr>
          <w:p w14:paraId="5E1D6BDE" w14:textId="77777777" w:rsidR="00944CE0" w:rsidRPr="00D67562" w:rsidRDefault="00944CE0" w:rsidP="00D67562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</w:p>
        </w:tc>
        <w:tc>
          <w:tcPr>
            <w:tcW w:w="927" w:type="dxa"/>
          </w:tcPr>
          <w:p w14:paraId="29C01804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966084D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A594A50" w14:textId="77777777" w:rsidR="00944CE0" w:rsidRDefault="00944CE0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7E84BED1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944CE0" w14:paraId="57817C7A" w14:textId="77777777" w:rsidTr="00D67562">
        <w:tc>
          <w:tcPr>
            <w:tcW w:w="2093" w:type="dxa"/>
          </w:tcPr>
          <w:p w14:paraId="676B801B" w14:textId="77777777" w:rsidR="00944CE0" w:rsidRPr="00D67562" w:rsidRDefault="00944CE0" w:rsidP="00D67562">
            <w:pPr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</w:p>
        </w:tc>
        <w:tc>
          <w:tcPr>
            <w:tcW w:w="927" w:type="dxa"/>
          </w:tcPr>
          <w:p w14:paraId="221E8425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07C04E58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78A43B5" w14:textId="77777777" w:rsidR="00944CE0" w:rsidRDefault="00944CE0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E546A5F" w14:textId="77777777" w:rsidR="00944CE0" w:rsidRDefault="00944CE0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2480F75" w14:textId="77777777" w:rsidTr="00D67562">
        <w:tc>
          <w:tcPr>
            <w:tcW w:w="10588" w:type="dxa"/>
            <w:gridSpan w:val="8"/>
          </w:tcPr>
          <w:p w14:paraId="50F3907C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6D02C305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1E00955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"procCode": 200,</w:t>
            </w:r>
          </w:p>
          <w:p w14:paraId="176F2F69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"payload": {</w:t>
            </w:r>
          </w:p>
          <w:p w14:paraId="1F7A9714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"bizId": "AT2CHAIN-FILE:COURT-1553072073904-6711",</w:t>
            </w:r>
          </w:p>
          <w:p w14:paraId="3D029C2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"timestampStr": "2019-03-20 16:54:33",</w:t>
            </w:r>
          </w:p>
          <w:p w14:paraId="282C6AD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"objectType": "CourtFileInfoCert",</w:t>
            </w:r>
          </w:p>
          <w:p w14:paraId="4B0C880F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"externalId": "string",</w:t>
            </w:r>
          </w:p>
          <w:p w14:paraId="3ACC973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"fileHash": "string",</w:t>
            </w:r>
          </w:p>
          <w:p w14:paraId="55D2FFA9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"fileName": "string",</w:t>
            </w:r>
          </w:p>
          <w:p w14:paraId="1AA6E3F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"parentBizId": "string",</w:t>
            </w:r>
          </w:p>
          <w:p w14:paraId="0F835D7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"accountId": "test_app_oneKey",</w:t>
            </w:r>
          </w:p>
          <w:p w14:paraId="3DA5213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"txHash": "33478a259e70bc1fa4ecf13cc3e7858711f21bf89017a3177d91ed8c80f92d9b",</w:t>
            </w:r>
          </w:p>
          <w:p w14:paraId="02F8921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"fileDescription": "string",</w:t>
            </w:r>
          </w:p>
          <w:p w14:paraId="1509B5B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"deriveFileFlag": "string",</w:t>
            </w:r>
          </w:p>
          <w:p w14:paraId="308D88F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"fileStorageStatus": "string",</w:t>
            </w:r>
          </w:p>
          <w:p w14:paraId="40CB9DB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"ownershipMetadata": {</w:t>
            </w:r>
          </w:p>
          <w:p w14:paraId="5E6EE56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"operator": "string",</w:t>
            </w:r>
          </w:p>
          <w:p w14:paraId="5F636B6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"owner": "string",</w:t>
            </w:r>
          </w:p>
          <w:p w14:paraId="041CE14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"organization": "string"</w:t>
            </w:r>
          </w:p>
          <w:p w14:paraId="62FA5E5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},</w:t>
            </w:r>
          </w:p>
          <w:p w14:paraId="3A0226B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"ownershipMetadataHash": "22a55929f8d764b03854129670d7c83745f21d375b0bcbf1642690b2352948fc",</w:t>
            </w:r>
          </w:p>
          <w:p w14:paraId="7F951984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"fileMetadata": {</w:t>
            </w:r>
          </w:p>
          <w:p w14:paraId="1600DCA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"fileExtension": "string",</w:t>
            </w:r>
          </w:p>
          <w:p w14:paraId="3A1CFA1C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"fileMimeType": "string",</w:t>
            </w:r>
          </w:p>
          <w:p w14:paraId="04B3D40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"fileSize": "string"</w:t>
            </w:r>
          </w:p>
          <w:p w14:paraId="01DA9BF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},</w:t>
            </w:r>
          </w:p>
          <w:p w14:paraId="3A9E10C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"fileMetadataHash": "7eeb2ea26faf1a6f808f9073997d58d3d5c6162be48191f059904bd6ab0cb352",</w:t>
            </w:r>
          </w:p>
          <w:p w14:paraId="5CF63EB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"storageMetadata": {</w:t>
            </w:r>
          </w:p>
          <w:p w14:paraId="6DCFF71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"storageType": "2",</w:t>
            </w:r>
          </w:p>
          <w:p w14:paraId="5E466785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"fileId": "string",</w:t>
            </w:r>
          </w:p>
          <w:p w14:paraId="4DFE4E6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"fileUri": "string",</w:t>
            </w:r>
          </w:p>
          <w:p w14:paraId="3013A82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"filePublicUrl": "string",</w:t>
            </w:r>
          </w:p>
          <w:p w14:paraId="7D25CF7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"fileStorageTimestamp": 0,</w:t>
            </w:r>
          </w:p>
          <w:p w14:paraId="2E958531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"archiveLogs": [</w:t>
            </w:r>
          </w:p>
          <w:p w14:paraId="392364A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{</w:t>
            </w:r>
          </w:p>
          <w:p w14:paraId="1DD9D2FC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"archiveTimestamp": 0,</w:t>
            </w:r>
          </w:p>
          <w:p w14:paraId="487FBF6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"archiveLocation": "string"</w:t>
            </w:r>
          </w:p>
          <w:p w14:paraId="67DD97B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3B116EF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{</w:t>
            </w:r>
          </w:p>
          <w:p w14:paraId="26DBCC4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"archiveTimestamp": 1553081150,</w:t>
            </w:r>
          </w:p>
          <w:p w14:paraId="5937CC7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"archiveLocation": "archive/content/image/200343434.pdf"</w:t>
            </w:r>
          </w:p>
          <w:p w14:paraId="4CAC4F9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09773E70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{</w:t>
            </w:r>
          </w:p>
          <w:p w14:paraId="3EA3009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  "archiveTimestamp": 1553221707,</w:t>
            </w:r>
          </w:p>
          <w:p w14:paraId="0E5A79A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"archiveLocation": "archive/content/image/200343434.pdf"</w:t>
            </w:r>
          </w:p>
          <w:p w14:paraId="3FF9922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</w:t>
            </w:r>
          </w:p>
          <w:p w14:paraId="64688229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]</w:t>
            </w:r>
          </w:p>
          <w:p w14:paraId="18564E3E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},</w:t>
            </w:r>
          </w:p>
          <w:p w14:paraId="420450D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"storageMetadataHash": "4f2bba4a978c0d60e0e5cc2949c486ec7da364081cf7ea562cc8bb3b797be9f8",</w:t>
            </w:r>
          </w:p>
          <w:p w14:paraId="3A9E9B1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"timestamp": 1553072073</w:t>
            </w:r>
          </w:p>
          <w:p w14:paraId="71B1217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},</w:t>
            </w:r>
          </w:p>
          <w:p w14:paraId="335DB71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"message": "",</w:t>
            </w:r>
          </w:p>
          <w:p w14:paraId="2D458D5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"exception": null</w:t>
            </w:r>
          </w:p>
          <w:p w14:paraId="476D2C44" w14:textId="604C7EAC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68A687FF" w14:textId="77777777" w:rsidTr="00D67562">
        <w:tc>
          <w:tcPr>
            <w:tcW w:w="10588" w:type="dxa"/>
            <w:gridSpan w:val="8"/>
            <w:shd w:val="clear" w:color="auto" w:fill="FF0000"/>
          </w:tcPr>
          <w:p w14:paraId="6185E4C7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异常定义：</w:t>
            </w:r>
          </w:p>
        </w:tc>
      </w:tr>
      <w:tr w:rsidR="00D67562" w14:paraId="3FA465AD" w14:textId="77777777" w:rsidTr="00D67562">
        <w:tc>
          <w:tcPr>
            <w:tcW w:w="2093" w:type="dxa"/>
          </w:tcPr>
          <w:p w14:paraId="57BC3C71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异常码</w:t>
            </w:r>
          </w:p>
        </w:tc>
        <w:tc>
          <w:tcPr>
            <w:tcW w:w="1208" w:type="dxa"/>
            <w:gridSpan w:val="2"/>
          </w:tcPr>
          <w:p w14:paraId="6B67B01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异常类型</w:t>
            </w:r>
          </w:p>
        </w:tc>
        <w:tc>
          <w:tcPr>
            <w:tcW w:w="2429" w:type="dxa"/>
            <w:gridSpan w:val="2"/>
          </w:tcPr>
          <w:p w14:paraId="03DB318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异常文本</w:t>
            </w:r>
          </w:p>
        </w:tc>
        <w:tc>
          <w:tcPr>
            <w:tcW w:w="1167" w:type="dxa"/>
            <w:gridSpan w:val="2"/>
          </w:tcPr>
          <w:p w14:paraId="0B08EE4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3691" w:type="dxa"/>
          </w:tcPr>
          <w:p w14:paraId="70A9DD8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1666264A" w14:textId="77777777" w:rsidTr="00D67562">
        <w:tc>
          <w:tcPr>
            <w:tcW w:w="2093" w:type="dxa"/>
          </w:tcPr>
          <w:p w14:paraId="20DD6B67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696E01D1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3C489FF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492EB0C9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1F40DCDF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25317C2" w14:textId="77777777" w:rsidTr="00D67562">
        <w:tc>
          <w:tcPr>
            <w:tcW w:w="2093" w:type="dxa"/>
          </w:tcPr>
          <w:p w14:paraId="67D79F1A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55FF8774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46FC5345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591347A5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53B06D04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64A0334" w14:textId="77777777" w:rsidTr="00D67562">
        <w:tc>
          <w:tcPr>
            <w:tcW w:w="2093" w:type="dxa"/>
          </w:tcPr>
          <w:p w14:paraId="38C33722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3426DC0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51D4001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4D143C62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1C5D6720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113D1EAA" w14:textId="77777777" w:rsidTr="00D67562">
        <w:tc>
          <w:tcPr>
            <w:tcW w:w="10588" w:type="dxa"/>
            <w:gridSpan w:val="8"/>
          </w:tcPr>
          <w:p w14:paraId="2069ADCC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2C96B88A" w14:textId="77777777" w:rsidTr="00D67562">
        <w:tc>
          <w:tcPr>
            <w:tcW w:w="10588" w:type="dxa"/>
            <w:gridSpan w:val="8"/>
            <w:shd w:val="clear" w:color="auto" w:fill="000000" w:themeFill="text1"/>
          </w:tcPr>
          <w:p w14:paraId="70CE1208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实现时序</w:t>
            </w:r>
          </w:p>
        </w:tc>
      </w:tr>
      <w:tr w:rsidR="00D67562" w14:paraId="7EEF3844" w14:textId="77777777" w:rsidTr="00D67562">
        <w:tc>
          <w:tcPr>
            <w:tcW w:w="10588" w:type="dxa"/>
            <w:gridSpan w:val="8"/>
          </w:tcPr>
          <w:p w14:paraId="2D3254E2" w14:textId="77777777" w:rsidR="00D67562" w:rsidRDefault="00D67562" w:rsidP="00D67562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55A7EBC0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15075E69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02EFEEAB" w14:textId="28CCAFB5" w:rsidR="00D67562" w:rsidRDefault="00D67562" w:rsidP="00D67562">
      <w:pPr>
        <w:pStyle w:val="3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根据关键字查询事件存证</w:t>
      </w:r>
    </w:p>
    <w:tbl>
      <w:tblPr>
        <w:tblStyle w:val="ae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27"/>
        <w:gridCol w:w="281"/>
        <w:gridCol w:w="729"/>
        <w:gridCol w:w="1700"/>
        <w:gridCol w:w="202"/>
        <w:gridCol w:w="965"/>
        <w:gridCol w:w="3691"/>
      </w:tblGrid>
      <w:tr w:rsidR="00D67562" w14:paraId="71404587" w14:textId="77777777" w:rsidTr="00D67562">
        <w:tc>
          <w:tcPr>
            <w:tcW w:w="10588" w:type="dxa"/>
            <w:gridSpan w:val="8"/>
            <w:shd w:val="clear" w:color="auto" w:fill="00B0F0"/>
          </w:tcPr>
          <w:p w14:paraId="3A4E848F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场景基础信息</w:t>
            </w:r>
          </w:p>
        </w:tc>
      </w:tr>
      <w:tr w:rsidR="00D67562" w14:paraId="2762F0E8" w14:textId="77777777" w:rsidTr="00D67562">
        <w:trPr>
          <w:trHeight w:val="317"/>
        </w:trPr>
        <w:tc>
          <w:tcPr>
            <w:tcW w:w="2093" w:type="dxa"/>
            <w:shd w:val="clear" w:color="auto" w:fill="auto"/>
          </w:tcPr>
          <w:p w14:paraId="49B8353E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设计编号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3ADF6643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39E3AFB" w14:textId="77777777" w:rsidTr="00D67562">
        <w:tc>
          <w:tcPr>
            <w:tcW w:w="2093" w:type="dxa"/>
            <w:shd w:val="clear" w:color="auto" w:fill="auto"/>
          </w:tcPr>
          <w:p w14:paraId="19C0C295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请求URI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7428930C" w14:textId="5BA793A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t>http://tfs-api-stage.at2plus.com/tfs/api/blockchain/searchEvent</w:t>
            </w:r>
          </w:p>
        </w:tc>
      </w:tr>
      <w:tr w:rsidR="00D67562" w14:paraId="734C956A" w14:textId="77777777" w:rsidTr="00D67562">
        <w:tc>
          <w:tcPr>
            <w:tcW w:w="2093" w:type="dxa"/>
            <w:shd w:val="clear" w:color="auto" w:fill="auto"/>
          </w:tcPr>
          <w:p w14:paraId="78498054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36CD0BDB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http POST</w:t>
            </w:r>
          </w:p>
        </w:tc>
      </w:tr>
      <w:tr w:rsidR="00D67562" w14:paraId="1A6C4690" w14:textId="77777777" w:rsidTr="00D67562">
        <w:tc>
          <w:tcPr>
            <w:tcW w:w="2093" w:type="dxa"/>
            <w:shd w:val="clear" w:color="auto" w:fill="auto"/>
          </w:tcPr>
          <w:p w14:paraId="5C0D00F0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事务处理类型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79E9D3B9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短事务</w:t>
            </w:r>
          </w:p>
        </w:tc>
      </w:tr>
      <w:tr w:rsidR="00D67562" w14:paraId="52DCE37A" w14:textId="77777777" w:rsidTr="00D67562">
        <w:tc>
          <w:tcPr>
            <w:tcW w:w="2093" w:type="dxa"/>
          </w:tcPr>
          <w:p w14:paraId="46DBBA95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场景名</w:t>
            </w:r>
          </w:p>
        </w:tc>
        <w:tc>
          <w:tcPr>
            <w:tcW w:w="8495" w:type="dxa"/>
            <w:gridSpan w:val="7"/>
          </w:tcPr>
          <w:p w14:paraId="7691CFC6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2266DF">
              <w:rPr>
                <w:rFonts w:ascii="微软雅黑" w:eastAsia="微软雅黑" w:hAnsi="微软雅黑" w:cs="微软雅黑" w:hint="eastAsia"/>
                <w:sz w:val="15"/>
                <w:szCs w:val="15"/>
              </w:rPr>
              <w:t>业务端调用该Web Service,创建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事件存证</w:t>
            </w:r>
          </w:p>
        </w:tc>
      </w:tr>
      <w:tr w:rsidR="00D67562" w14:paraId="3166BCEB" w14:textId="77777777" w:rsidTr="00D67562">
        <w:tc>
          <w:tcPr>
            <w:tcW w:w="2093" w:type="dxa"/>
          </w:tcPr>
          <w:p w14:paraId="7F0FA598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  <w:tc>
          <w:tcPr>
            <w:tcW w:w="8495" w:type="dxa"/>
            <w:gridSpan w:val="7"/>
          </w:tcPr>
          <w:p w14:paraId="1650B61A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68743E6E" w14:textId="77777777" w:rsidTr="00D67562">
        <w:tc>
          <w:tcPr>
            <w:tcW w:w="2093" w:type="dxa"/>
          </w:tcPr>
          <w:p w14:paraId="4D6A430F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调用频度</w:t>
            </w:r>
          </w:p>
        </w:tc>
        <w:tc>
          <w:tcPr>
            <w:tcW w:w="8495" w:type="dxa"/>
            <w:gridSpan w:val="7"/>
          </w:tcPr>
          <w:p w14:paraId="009B7F6E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高频</w:t>
            </w:r>
          </w:p>
        </w:tc>
      </w:tr>
      <w:tr w:rsidR="00D67562" w14:paraId="68259177" w14:textId="77777777" w:rsidTr="00D67562">
        <w:tc>
          <w:tcPr>
            <w:tcW w:w="10588" w:type="dxa"/>
            <w:gridSpan w:val="8"/>
            <w:shd w:val="clear" w:color="auto" w:fill="FFC000"/>
          </w:tcPr>
          <w:p w14:paraId="4E8BE6E4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请求方</w:t>
            </w:r>
          </w:p>
        </w:tc>
      </w:tr>
      <w:tr w:rsidR="00D67562" w14:paraId="24372859" w14:textId="77777777" w:rsidTr="00D67562">
        <w:tc>
          <w:tcPr>
            <w:tcW w:w="2093" w:type="dxa"/>
          </w:tcPr>
          <w:p w14:paraId="044A7DD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字段</w:t>
            </w:r>
          </w:p>
        </w:tc>
        <w:tc>
          <w:tcPr>
            <w:tcW w:w="927" w:type="dxa"/>
          </w:tcPr>
          <w:p w14:paraId="38CB55E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gridSpan w:val="2"/>
          </w:tcPr>
          <w:p w14:paraId="6BAAADB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约束</w:t>
            </w:r>
          </w:p>
        </w:tc>
        <w:tc>
          <w:tcPr>
            <w:tcW w:w="1902" w:type="dxa"/>
            <w:gridSpan w:val="2"/>
          </w:tcPr>
          <w:p w14:paraId="0DD6636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4656" w:type="dxa"/>
            <w:gridSpan w:val="2"/>
          </w:tcPr>
          <w:p w14:paraId="74B022E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2A9E2D42" w14:textId="77777777" w:rsidTr="00D67562">
        <w:tc>
          <w:tcPr>
            <w:tcW w:w="2093" w:type="dxa"/>
          </w:tcPr>
          <w:p w14:paraId="731395B4" w14:textId="5D0EFA9C" w:rsidR="00D67562" w:rsidRDefault="006836F6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bookmark</w:t>
            </w:r>
          </w:p>
        </w:tc>
        <w:tc>
          <w:tcPr>
            <w:tcW w:w="927" w:type="dxa"/>
          </w:tcPr>
          <w:p w14:paraId="5162FD25" w14:textId="22B126BD" w:rsidR="00D67562" w:rsidRDefault="006836F6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D965DD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C9BD6ED" w14:textId="0165DB66" w:rsidR="00D67562" w:rsidRPr="00CA1C13" w:rsidRDefault="006836F6" w:rsidP="00D6756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分页标签</w:t>
            </w:r>
          </w:p>
        </w:tc>
        <w:tc>
          <w:tcPr>
            <w:tcW w:w="4656" w:type="dxa"/>
            <w:gridSpan w:val="2"/>
          </w:tcPr>
          <w:p w14:paraId="319134A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6836F6" w14:paraId="57C310BE" w14:textId="77777777" w:rsidTr="00D67562">
        <w:tc>
          <w:tcPr>
            <w:tcW w:w="2093" w:type="dxa"/>
          </w:tcPr>
          <w:p w14:paraId="113B0C1B" w14:textId="4BB77921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endDate</w:t>
            </w:r>
          </w:p>
        </w:tc>
        <w:tc>
          <w:tcPr>
            <w:tcW w:w="927" w:type="dxa"/>
          </w:tcPr>
          <w:p w14:paraId="214C1418" w14:textId="6C0BB56A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419BB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EAB9D9A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8CA28B0" w14:textId="10066241" w:rsidR="006836F6" w:rsidRPr="00CA1C13" w:rsidRDefault="006836F6" w:rsidP="006836F6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事件的创建时间不晚于的时间</w:t>
            </w:r>
          </w:p>
        </w:tc>
        <w:tc>
          <w:tcPr>
            <w:tcW w:w="4656" w:type="dxa"/>
            <w:gridSpan w:val="2"/>
          </w:tcPr>
          <w:p w14:paraId="1E87B8A3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6836F6" w14:paraId="31C61D69" w14:textId="77777777" w:rsidTr="00D67562">
        <w:tc>
          <w:tcPr>
            <w:tcW w:w="2093" w:type="dxa"/>
          </w:tcPr>
          <w:p w14:paraId="71662675" w14:textId="6A111A42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eventTypes</w:t>
            </w:r>
          </w:p>
        </w:tc>
        <w:tc>
          <w:tcPr>
            <w:tcW w:w="927" w:type="dxa"/>
          </w:tcPr>
          <w:p w14:paraId="76DE43BF" w14:textId="183B8CDC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419BB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7D9F04B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EE45B78" w14:textId="47E8CDAA" w:rsidR="006836F6" w:rsidRPr="00CA1C13" w:rsidRDefault="006836F6" w:rsidP="006836F6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查询事件的类型</w:t>
            </w:r>
          </w:p>
        </w:tc>
        <w:tc>
          <w:tcPr>
            <w:tcW w:w="4656" w:type="dxa"/>
            <w:gridSpan w:val="2"/>
          </w:tcPr>
          <w:p w14:paraId="6995C57C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6836F6" w14:paraId="2AF03245" w14:textId="77777777" w:rsidTr="00D67562">
        <w:tc>
          <w:tcPr>
            <w:tcW w:w="2093" w:type="dxa"/>
          </w:tcPr>
          <w:p w14:paraId="1863062F" w14:textId="68E606A0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fileBizId</w:t>
            </w:r>
          </w:p>
        </w:tc>
        <w:tc>
          <w:tcPr>
            <w:tcW w:w="927" w:type="dxa"/>
          </w:tcPr>
          <w:p w14:paraId="29F10607" w14:textId="3F979662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419BB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E8102ED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65A0368" w14:textId="6388AA29" w:rsidR="006836F6" w:rsidRPr="00CA1C13" w:rsidRDefault="006836F6" w:rsidP="006836F6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事件关联的文件存储信息</w:t>
            </w:r>
          </w:p>
        </w:tc>
        <w:tc>
          <w:tcPr>
            <w:tcW w:w="4656" w:type="dxa"/>
            <w:gridSpan w:val="2"/>
          </w:tcPr>
          <w:p w14:paraId="5641874B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6836F6" w14:paraId="0FE85DC3" w14:textId="77777777" w:rsidTr="00D67562">
        <w:tc>
          <w:tcPr>
            <w:tcW w:w="2093" w:type="dxa"/>
          </w:tcPr>
          <w:p w14:paraId="5BC55BBA" w14:textId="580F25F8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fileHash</w:t>
            </w:r>
          </w:p>
        </w:tc>
        <w:tc>
          <w:tcPr>
            <w:tcW w:w="927" w:type="dxa"/>
          </w:tcPr>
          <w:p w14:paraId="3D5CE688" w14:textId="35710BDD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419BB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004C1D4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18CB45D" w14:textId="2C21ABAA" w:rsidR="006836F6" w:rsidRPr="00CA1C13" w:rsidRDefault="006836F6" w:rsidP="006836F6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关联的文件存证的hash值</w:t>
            </w:r>
          </w:p>
        </w:tc>
        <w:tc>
          <w:tcPr>
            <w:tcW w:w="4656" w:type="dxa"/>
            <w:gridSpan w:val="2"/>
          </w:tcPr>
          <w:p w14:paraId="4DF01F2A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6836F6" w14:paraId="35E6ED5F" w14:textId="77777777" w:rsidTr="00D67562">
        <w:tc>
          <w:tcPr>
            <w:tcW w:w="2093" w:type="dxa"/>
          </w:tcPr>
          <w:p w14:paraId="6061AA99" w14:textId="21DA6A44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operator</w:t>
            </w:r>
          </w:p>
        </w:tc>
        <w:tc>
          <w:tcPr>
            <w:tcW w:w="927" w:type="dxa"/>
          </w:tcPr>
          <w:p w14:paraId="1DDAA898" w14:textId="4CE0E418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419BB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882901B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3DF412F" w14:textId="1A1F23AD" w:rsidR="006836F6" w:rsidRPr="00CA1C13" w:rsidRDefault="006836F6" w:rsidP="006836F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事件的操作者</w:t>
            </w:r>
          </w:p>
        </w:tc>
        <w:tc>
          <w:tcPr>
            <w:tcW w:w="4656" w:type="dxa"/>
            <w:gridSpan w:val="2"/>
          </w:tcPr>
          <w:p w14:paraId="56D49F0F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6836F6" w14:paraId="0E941EE5" w14:textId="77777777" w:rsidTr="00D67562">
        <w:tc>
          <w:tcPr>
            <w:tcW w:w="2093" w:type="dxa"/>
          </w:tcPr>
          <w:p w14:paraId="772D3711" w14:textId="62AEA5A1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pageSize</w:t>
            </w:r>
          </w:p>
        </w:tc>
        <w:tc>
          <w:tcPr>
            <w:tcW w:w="927" w:type="dxa"/>
          </w:tcPr>
          <w:p w14:paraId="1CA6740D" w14:textId="6A9B3925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419BB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8BEC75A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9F29D1E" w14:textId="52B19FBA" w:rsidR="006836F6" w:rsidRPr="00CA1C13" w:rsidRDefault="006836F6" w:rsidP="006836F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分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页大小</w:t>
            </w:r>
            <w:proofErr w:type="gramEnd"/>
          </w:p>
        </w:tc>
        <w:tc>
          <w:tcPr>
            <w:tcW w:w="4656" w:type="dxa"/>
            <w:gridSpan w:val="2"/>
          </w:tcPr>
          <w:p w14:paraId="3B823E12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6836F6" w14:paraId="0A25FD85" w14:textId="77777777" w:rsidTr="00D67562">
        <w:tc>
          <w:tcPr>
            <w:tcW w:w="2093" w:type="dxa"/>
          </w:tcPr>
          <w:p w14:paraId="6371EF50" w14:textId="2CA56BE9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someDay</w:t>
            </w:r>
          </w:p>
        </w:tc>
        <w:tc>
          <w:tcPr>
            <w:tcW w:w="927" w:type="dxa"/>
          </w:tcPr>
          <w:p w14:paraId="24F6ABC7" w14:textId="5FEC24C5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419BB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628B15C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228D584" w14:textId="15055A8E" w:rsidR="006836F6" w:rsidRPr="00CA1C13" w:rsidRDefault="006836F6" w:rsidP="006836F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查询某一天创建的事件</w:t>
            </w:r>
          </w:p>
        </w:tc>
        <w:tc>
          <w:tcPr>
            <w:tcW w:w="4656" w:type="dxa"/>
            <w:gridSpan w:val="2"/>
          </w:tcPr>
          <w:p w14:paraId="7393DA2E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6836F6" w14:paraId="20E7D012" w14:textId="77777777" w:rsidTr="00D67562">
        <w:tc>
          <w:tcPr>
            <w:tcW w:w="2093" w:type="dxa"/>
          </w:tcPr>
          <w:p w14:paraId="6E7B8399" w14:textId="11BAD25B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startDate</w:t>
            </w:r>
          </w:p>
        </w:tc>
        <w:tc>
          <w:tcPr>
            <w:tcW w:w="927" w:type="dxa"/>
          </w:tcPr>
          <w:p w14:paraId="13746BD6" w14:textId="014B7BBA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419BB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459AFE7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FBE35D8" w14:textId="7BBD1084" w:rsidR="006836F6" w:rsidRPr="00CA1C13" w:rsidRDefault="006836F6" w:rsidP="006836F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时间的创建时间不早于的时间</w:t>
            </w:r>
          </w:p>
        </w:tc>
        <w:tc>
          <w:tcPr>
            <w:tcW w:w="4656" w:type="dxa"/>
            <w:gridSpan w:val="2"/>
          </w:tcPr>
          <w:p w14:paraId="2F245BF0" w14:textId="77777777" w:rsidR="006836F6" w:rsidRDefault="006836F6" w:rsidP="006836F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7DCB81B" w14:textId="77777777" w:rsidTr="00D67562">
        <w:tc>
          <w:tcPr>
            <w:tcW w:w="2093" w:type="dxa"/>
          </w:tcPr>
          <w:p w14:paraId="7825F9C2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3EB82A8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D00588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151D3D0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B37D469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C62D2DA" w14:textId="77777777" w:rsidTr="00D67562">
        <w:tc>
          <w:tcPr>
            <w:tcW w:w="2093" w:type="dxa"/>
          </w:tcPr>
          <w:p w14:paraId="498FB64E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2951A7A7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3C9978ED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6C0EBF8" w14:textId="77777777" w:rsidR="00D67562" w:rsidRPr="00CA1C13" w:rsidRDefault="00D67562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12297B10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4B7309A8" w14:textId="77777777" w:rsidTr="00D67562">
        <w:tc>
          <w:tcPr>
            <w:tcW w:w="10588" w:type="dxa"/>
            <w:gridSpan w:val="8"/>
          </w:tcPr>
          <w:p w14:paraId="563FDE52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lastRenderedPageBreak/>
              <w:t>示例：</w:t>
            </w:r>
          </w:p>
          <w:p w14:paraId="3551866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139E6B19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"bookmark": "",</w:t>
            </w:r>
          </w:p>
          <w:p w14:paraId="3F7F68B6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"endDate": "",</w:t>
            </w:r>
          </w:p>
          <w:p w14:paraId="15E0E4AA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"eventTypes": [</w:t>
            </w:r>
          </w:p>
          <w:p w14:paraId="6FB0F95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4,</w:t>
            </w:r>
          </w:p>
          <w:p w14:paraId="735B5A0C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5</w:t>
            </w:r>
          </w:p>
          <w:p w14:paraId="129A628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],</w:t>
            </w:r>
          </w:p>
          <w:p w14:paraId="47C31C6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"fileBizId": "AT2CHAIN-FILE:COURT-1553072073904-6711",</w:t>
            </w:r>
          </w:p>
          <w:p w14:paraId="232668B3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"fileHash": "",</w:t>
            </w:r>
          </w:p>
          <w:p w14:paraId="138B7279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"operator": "test_app_oneKey",</w:t>
            </w:r>
          </w:p>
          <w:p w14:paraId="67B33E75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"pageSize": 10,</w:t>
            </w:r>
          </w:p>
          <w:p w14:paraId="626FF8A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"someDay": "",</w:t>
            </w:r>
          </w:p>
          <w:p w14:paraId="7CA3ED7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"startDate": ""</w:t>
            </w:r>
          </w:p>
          <w:p w14:paraId="1E6CB546" w14:textId="37D91E22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00F5E360" w14:textId="77777777" w:rsidTr="00D67562">
        <w:trPr>
          <w:trHeight w:val="365"/>
        </w:trPr>
        <w:tc>
          <w:tcPr>
            <w:tcW w:w="10588" w:type="dxa"/>
            <w:gridSpan w:val="8"/>
            <w:shd w:val="clear" w:color="auto" w:fill="92D050"/>
          </w:tcPr>
          <w:p w14:paraId="174659F6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响应方</w:t>
            </w:r>
          </w:p>
        </w:tc>
      </w:tr>
      <w:tr w:rsidR="00355EAB" w14:paraId="36097478" w14:textId="77777777" w:rsidTr="00D67562">
        <w:tc>
          <w:tcPr>
            <w:tcW w:w="2093" w:type="dxa"/>
          </w:tcPr>
          <w:p w14:paraId="74208568" w14:textId="5BB288B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bizId</w:t>
            </w:r>
          </w:p>
        </w:tc>
        <w:tc>
          <w:tcPr>
            <w:tcW w:w="927" w:type="dxa"/>
          </w:tcPr>
          <w:p w14:paraId="1EAAD514" w14:textId="6B3498FE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ABD2DA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68DC4F2" w14:textId="5BDE3C69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izid</w:t>
            </w:r>
          </w:p>
        </w:tc>
        <w:tc>
          <w:tcPr>
            <w:tcW w:w="4656" w:type="dxa"/>
            <w:gridSpan w:val="2"/>
          </w:tcPr>
          <w:p w14:paraId="67C9713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B2F6EB4" w14:textId="77777777" w:rsidTr="00D67562">
        <w:tc>
          <w:tcPr>
            <w:tcW w:w="2093" w:type="dxa"/>
          </w:tcPr>
          <w:p w14:paraId="23C5F47D" w14:textId="77C076F6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timestampStr</w:t>
            </w:r>
          </w:p>
        </w:tc>
        <w:tc>
          <w:tcPr>
            <w:tcW w:w="927" w:type="dxa"/>
          </w:tcPr>
          <w:p w14:paraId="7C413187" w14:textId="2DA0AE0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C160B3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4BA2576" w14:textId="08405946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时间</w:t>
            </w:r>
          </w:p>
        </w:tc>
        <w:tc>
          <w:tcPr>
            <w:tcW w:w="4656" w:type="dxa"/>
            <w:gridSpan w:val="2"/>
          </w:tcPr>
          <w:p w14:paraId="143BF4E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8812D5D" w14:textId="77777777" w:rsidTr="00D67562">
        <w:tc>
          <w:tcPr>
            <w:tcW w:w="2093" w:type="dxa"/>
          </w:tcPr>
          <w:p w14:paraId="68D0A814" w14:textId="27AD7E0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eventTypeDesc</w:t>
            </w:r>
          </w:p>
        </w:tc>
        <w:tc>
          <w:tcPr>
            <w:tcW w:w="927" w:type="dxa"/>
          </w:tcPr>
          <w:p w14:paraId="27CCF3C3" w14:textId="45C9148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CB05A4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48438DA" w14:textId="4E258983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事件类型</w:t>
            </w:r>
          </w:p>
        </w:tc>
        <w:tc>
          <w:tcPr>
            <w:tcW w:w="4656" w:type="dxa"/>
            <w:gridSpan w:val="2"/>
          </w:tcPr>
          <w:p w14:paraId="2F85BBC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35579C8" w14:textId="77777777" w:rsidTr="00D67562">
        <w:tc>
          <w:tcPr>
            <w:tcW w:w="2093" w:type="dxa"/>
          </w:tcPr>
          <w:p w14:paraId="29DDDFB1" w14:textId="111933D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objectType</w:t>
            </w:r>
          </w:p>
        </w:tc>
        <w:tc>
          <w:tcPr>
            <w:tcW w:w="927" w:type="dxa"/>
          </w:tcPr>
          <w:p w14:paraId="3FDB5D98" w14:textId="0EE6A35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DA2775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CC85C3B" w14:textId="4115DB9C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对象类型</w:t>
            </w:r>
          </w:p>
        </w:tc>
        <w:tc>
          <w:tcPr>
            <w:tcW w:w="4656" w:type="dxa"/>
            <w:gridSpan w:val="2"/>
          </w:tcPr>
          <w:p w14:paraId="6D871C4C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74E083E" w14:textId="77777777" w:rsidTr="00D67562">
        <w:tc>
          <w:tcPr>
            <w:tcW w:w="2093" w:type="dxa"/>
          </w:tcPr>
          <w:p w14:paraId="4A05FD4E" w14:textId="7E96CBAE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accountId</w:t>
            </w:r>
          </w:p>
        </w:tc>
        <w:tc>
          <w:tcPr>
            <w:tcW w:w="927" w:type="dxa"/>
          </w:tcPr>
          <w:p w14:paraId="62D37BDD" w14:textId="7A10D48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643C80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15D2F86" w14:textId="72B57AA1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上链的账户</w:t>
            </w:r>
          </w:p>
        </w:tc>
        <w:tc>
          <w:tcPr>
            <w:tcW w:w="4656" w:type="dxa"/>
            <w:gridSpan w:val="2"/>
          </w:tcPr>
          <w:p w14:paraId="7EF4FAF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0A92A35" w14:textId="77777777" w:rsidTr="00D67562">
        <w:tc>
          <w:tcPr>
            <w:tcW w:w="2093" w:type="dxa"/>
          </w:tcPr>
          <w:p w14:paraId="7D821F86" w14:textId="372E78FC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eventType</w:t>
            </w:r>
          </w:p>
        </w:tc>
        <w:tc>
          <w:tcPr>
            <w:tcW w:w="927" w:type="dxa"/>
          </w:tcPr>
          <w:p w14:paraId="04004BD3" w14:textId="0CE4373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A697FB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C568EAA" w14:textId="2A25E589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事件类型</w:t>
            </w:r>
          </w:p>
        </w:tc>
        <w:tc>
          <w:tcPr>
            <w:tcW w:w="4656" w:type="dxa"/>
            <w:gridSpan w:val="2"/>
          </w:tcPr>
          <w:p w14:paraId="7FABE62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61C2F4A4" w14:textId="77777777" w:rsidTr="00D67562">
        <w:tc>
          <w:tcPr>
            <w:tcW w:w="2093" w:type="dxa"/>
          </w:tcPr>
          <w:p w14:paraId="0CD1D647" w14:textId="0AE37BFC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fileName</w:t>
            </w:r>
          </w:p>
        </w:tc>
        <w:tc>
          <w:tcPr>
            <w:tcW w:w="927" w:type="dxa"/>
          </w:tcPr>
          <w:p w14:paraId="69160C0D" w14:textId="54182366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DD939A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185507F" w14:textId="3D12EA61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文件名称</w:t>
            </w:r>
          </w:p>
        </w:tc>
        <w:tc>
          <w:tcPr>
            <w:tcW w:w="4656" w:type="dxa"/>
            <w:gridSpan w:val="2"/>
          </w:tcPr>
          <w:p w14:paraId="526E050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CA02AF0" w14:textId="77777777" w:rsidTr="00D67562">
        <w:tc>
          <w:tcPr>
            <w:tcW w:w="2093" w:type="dxa"/>
          </w:tcPr>
          <w:p w14:paraId="0B2EBF63" w14:textId="19B65B6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description</w:t>
            </w:r>
          </w:p>
        </w:tc>
        <w:tc>
          <w:tcPr>
            <w:tcW w:w="927" w:type="dxa"/>
          </w:tcPr>
          <w:p w14:paraId="1B70E34D" w14:textId="03DDB2A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4CCCC8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FCE27EF" w14:textId="6B1A51AE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秒杀</w:t>
            </w:r>
            <w:proofErr w:type="gramEnd"/>
          </w:p>
        </w:tc>
        <w:tc>
          <w:tcPr>
            <w:tcW w:w="4656" w:type="dxa"/>
            <w:gridSpan w:val="2"/>
          </w:tcPr>
          <w:p w14:paraId="32DEE91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7A16DE4" w14:textId="77777777" w:rsidTr="00D67562">
        <w:tc>
          <w:tcPr>
            <w:tcW w:w="2093" w:type="dxa"/>
          </w:tcPr>
          <w:p w14:paraId="3513D6EA" w14:textId="6BBC6AD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txHash</w:t>
            </w:r>
          </w:p>
        </w:tc>
        <w:tc>
          <w:tcPr>
            <w:tcW w:w="927" w:type="dxa"/>
          </w:tcPr>
          <w:p w14:paraId="552898D0" w14:textId="365B598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17B3A2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F73CFA7" w14:textId="69856188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链上的txhash</w:t>
            </w:r>
          </w:p>
        </w:tc>
        <w:tc>
          <w:tcPr>
            <w:tcW w:w="4656" w:type="dxa"/>
            <w:gridSpan w:val="2"/>
          </w:tcPr>
          <w:p w14:paraId="58F2047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09533A6" w14:textId="77777777" w:rsidTr="00D67562">
        <w:tc>
          <w:tcPr>
            <w:tcW w:w="2093" w:type="dxa"/>
          </w:tcPr>
          <w:p w14:paraId="2202321F" w14:textId="3CFB9D09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timestamp</w:t>
            </w:r>
          </w:p>
        </w:tc>
        <w:tc>
          <w:tcPr>
            <w:tcW w:w="927" w:type="dxa"/>
          </w:tcPr>
          <w:p w14:paraId="494999D1" w14:textId="1BC43B1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79EB68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ECC2299" w14:textId="521A91A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时间</w:t>
            </w:r>
          </w:p>
        </w:tc>
        <w:tc>
          <w:tcPr>
            <w:tcW w:w="4656" w:type="dxa"/>
            <w:gridSpan w:val="2"/>
          </w:tcPr>
          <w:p w14:paraId="4857EFB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D9A9A95" w14:textId="77777777" w:rsidTr="00D67562">
        <w:tc>
          <w:tcPr>
            <w:tcW w:w="2093" w:type="dxa"/>
          </w:tcPr>
          <w:p w14:paraId="4674D44F" w14:textId="6052A063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source</w:t>
            </w:r>
          </w:p>
        </w:tc>
        <w:tc>
          <w:tcPr>
            <w:tcW w:w="927" w:type="dxa"/>
          </w:tcPr>
          <w:p w14:paraId="0B01AEB3" w14:textId="5CDFE54F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A97ADE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7F6EBC2" w14:textId="146CDE65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来源</w:t>
            </w:r>
          </w:p>
        </w:tc>
        <w:tc>
          <w:tcPr>
            <w:tcW w:w="4656" w:type="dxa"/>
            <w:gridSpan w:val="2"/>
          </w:tcPr>
          <w:p w14:paraId="26BF227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0869CE2" w14:textId="77777777" w:rsidTr="00D67562">
        <w:tc>
          <w:tcPr>
            <w:tcW w:w="2093" w:type="dxa"/>
          </w:tcPr>
          <w:p w14:paraId="684C8729" w14:textId="2F9C823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derivedFileName</w:t>
            </w:r>
          </w:p>
        </w:tc>
        <w:tc>
          <w:tcPr>
            <w:tcW w:w="927" w:type="dxa"/>
          </w:tcPr>
          <w:p w14:paraId="5AEA19EB" w14:textId="223D24D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1F1270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B7355DD" w14:textId="1EBA4AC8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是否继承</w:t>
            </w:r>
          </w:p>
        </w:tc>
        <w:tc>
          <w:tcPr>
            <w:tcW w:w="4656" w:type="dxa"/>
            <w:gridSpan w:val="2"/>
          </w:tcPr>
          <w:p w14:paraId="12B1F81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68348EA5" w14:textId="77777777" w:rsidTr="00D67562">
        <w:tc>
          <w:tcPr>
            <w:tcW w:w="2093" w:type="dxa"/>
          </w:tcPr>
          <w:p w14:paraId="2526F5DC" w14:textId="6BD3A0D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storageType</w:t>
            </w:r>
          </w:p>
        </w:tc>
        <w:tc>
          <w:tcPr>
            <w:tcW w:w="927" w:type="dxa"/>
          </w:tcPr>
          <w:p w14:paraId="62B2B516" w14:textId="30CF1FB1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CDA07B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3673247" w14:textId="14FFA83D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存储类型</w:t>
            </w:r>
          </w:p>
        </w:tc>
        <w:tc>
          <w:tcPr>
            <w:tcW w:w="4656" w:type="dxa"/>
            <w:gridSpan w:val="2"/>
          </w:tcPr>
          <w:p w14:paraId="3900A13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E84821C" w14:textId="77777777" w:rsidTr="00D67562">
        <w:tc>
          <w:tcPr>
            <w:tcW w:w="2093" w:type="dxa"/>
          </w:tcPr>
          <w:p w14:paraId="517B45B2" w14:textId="2EE5E4F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content</w:t>
            </w:r>
          </w:p>
        </w:tc>
        <w:tc>
          <w:tcPr>
            <w:tcW w:w="927" w:type="dxa"/>
          </w:tcPr>
          <w:p w14:paraId="012DA3DF" w14:textId="448D58B4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EF44C3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D1BFE1F" w14:textId="7D90D91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自定义事件内容</w:t>
            </w:r>
          </w:p>
        </w:tc>
        <w:tc>
          <w:tcPr>
            <w:tcW w:w="4656" w:type="dxa"/>
            <w:gridSpan w:val="2"/>
          </w:tcPr>
          <w:p w14:paraId="05F0B60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5A495D4" w14:textId="77777777" w:rsidTr="00D67562">
        <w:tc>
          <w:tcPr>
            <w:tcW w:w="2093" w:type="dxa"/>
          </w:tcPr>
          <w:p w14:paraId="4E993A85" w14:textId="38E5302E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fileId</w:t>
            </w:r>
          </w:p>
        </w:tc>
        <w:tc>
          <w:tcPr>
            <w:tcW w:w="927" w:type="dxa"/>
          </w:tcPr>
          <w:p w14:paraId="6766D5CF" w14:textId="4B76330C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F2549B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48960A0" w14:textId="10912123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文件id</w:t>
            </w:r>
          </w:p>
        </w:tc>
        <w:tc>
          <w:tcPr>
            <w:tcW w:w="4656" w:type="dxa"/>
            <w:gridSpan w:val="2"/>
          </w:tcPr>
          <w:p w14:paraId="254C92B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626C9677" w14:textId="77777777" w:rsidTr="00D67562">
        <w:tc>
          <w:tcPr>
            <w:tcW w:w="2093" w:type="dxa"/>
          </w:tcPr>
          <w:p w14:paraId="70143FCF" w14:textId="2AB10406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fileUri</w:t>
            </w:r>
          </w:p>
        </w:tc>
        <w:tc>
          <w:tcPr>
            <w:tcW w:w="927" w:type="dxa"/>
          </w:tcPr>
          <w:p w14:paraId="53E0CC87" w14:textId="63F4188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213394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6891149" w14:textId="265D84F4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文件在dfs中的路径</w:t>
            </w:r>
          </w:p>
        </w:tc>
        <w:tc>
          <w:tcPr>
            <w:tcW w:w="4656" w:type="dxa"/>
            <w:gridSpan w:val="2"/>
          </w:tcPr>
          <w:p w14:paraId="33691C3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0711406" w14:textId="77777777" w:rsidTr="00D67562">
        <w:tc>
          <w:tcPr>
            <w:tcW w:w="2093" w:type="dxa"/>
          </w:tcPr>
          <w:p w14:paraId="4889DC10" w14:textId="6CC247EC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filePublicUrl</w:t>
            </w:r>
          </w:p>
        </w:tc>
        <w:tc>
          <w:tcPr>
            <w:tcW w:w="927" w:type="dxa"/>
          </w:tcPr>
          <w:p w14:paraId="6BCC3EC2" w14:textId="744E2D4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590765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2199830" w14:textId="762C096E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文件在dfs中的可访问路径</w:t>
            </w:r>
          </w:p>
        </w:tc>
        <w:tc>
          <w:tcPr>
            <w:tcW w:w="4656" w:type="dxa"/>
            <w:gridSpan w:val="2"/>
          </w:tcPr>
          <w:p w14:paraId="0AF05171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2BF5F74" w14:textId="77777777" w:rsidTr="00D67562">
        <w:tc>
          <w:tcPr>
            <w:tcW w:w="2093" w:type="dxa"/>
          </w:tcPr>
          <w:p w14:paraId="60498092" w14:textId="1272BEEB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archiveLocation</w:t>
            </w:r>
          </w:p>
        </w:tc>
        <w:tc>
          <w:tcPr>
            <w:tcW w:w="927" w:type="dxa"/>
          </w:tcPr>
          <w:p w14:paraId="7ED654F3" w14:textId="5712FDE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F85EE67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017D6A2" w14:textId="0EA2B001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归档的路径</w:t>
            </w:r>
          </w:p>
        </w:tc>
        <w:tc>
          <w:tcPr>
            <w:tcW w:w="4656" w:type="dxa"/>
            <w:gridSpan w:val="2"/>
          </w:tcPr>
          <w:p w14:paraId="3D91F06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8FF3DB7" w14:textId="77777777" w:rsidTr="00D67562">
        <w:tc>
          <w:tcPr>
            <w:tcW w:w="2093" w:type="dxa"/>
          </w:tcPr>
          <w:p w14:paraId="0D134E0C" w14:textId="1246D53B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fileBizId</w:t>
            </w:r>
          </w:p>
        </w:tc>
        <w:tc>
          <w:tcPr>
            <w:tcW w:w="927" w:type="dxa"/>
          </w:tcPr>
          <w:p w14:paraId="38A5DB61" w14:textId="426EFB1F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DDDFAD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7ED0BCE" w14:textId="36A4A110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关联的文件存证bizId</w:t>
            </w:r>
          </w:p>
        </w:tc>
        <w:tc>
          <w:tcPr>
            <w:tcW w:w="4656" w:type="dxa"/>
            <w:gridSpan w:val="2"/>
          </w:tcPr>
          <w:p w14:paraId="3BEAC7C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87F492D" w14:textId="77777777" w:rsidTr="00D67562">
        <w:tc>
          <w:tcPr>
            <w:tcW w:w="2093" w:type="dxa"/>
          </w:tcPr>
          <w:p w14:paraId="45B6C3FC" w14:textId="64C3C39E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fileHash</w:t>
            </w:r>
          </w:p>
        </w:tc>
        <w:tc>
          <w:tcPr>
            <w:tcW w:w="927" w:type="dxa"/>
          </w:tcPr>
          <w:p w14:paraId="0F897729" w14:textId="4534785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7AD26D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8B8538F" w14:textId="08F86ED5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文件hash</w:t>
            </w:r>
          </w:p>
        </w:tc>
        <w:tc>
          <w:tcPr>
            <w:tcW w:w="4656" w:type="dxa"/>
            <w:gridSpan w:val="2"/>
          </w:tcPr>
          <w:p w14:paraId="126A710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546BF1F" w14:textId="77777777" w:rsidTr="00D67562">
        <w:tc>
          <w:tcPr>
            <w:tcW w:w="2093" w:type="dxa"/>
          </w:tcPr>
          <w:p w14:paraId="55712C49" w14:textId="3DC085B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fileDescription</w:t>
            </w:r>
          </w:p>
        </w:tc>
        <w:tc>
          <w:tcPr>
            <w:tcW w:w="927" w:type="dxa"/>
          </w:tcPr>
          <w:p w14:paraId="71BCD0D9" w14:textId="1DD6C15B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3A4F6FC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AA41FF4" w14:textId="52C48DE9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文件描述</w:t>
            </w:r>
          </w:p>
        </w:tc>
        <w:tc>
          <w:tcPr>
            <w:tcW w:w="4656" w:type="dxa"/>
            <w:gridSpan w:val="2"/>
          </w:tcPr>
          <w:p w14:paraId="256A979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18729E7" w14:textId="77777777" w:rsidTr="00D67562">
        <w:tc>
          <w:tcPr>
            <w:tcW w:w="2093" w:type="dxa"/>
          </w:tcPr>
          <w:p w14:paraId="2CB7BACC" w14:textId="5984F2EB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ip</w:t>
            </w:r>
          </w:p>
        </w:tc>
        <w:tc>
          <w:tcPr>
            <w:tcW w:w="927" w:type="dxa"/>
          </w:tcPr>
          <w:p w14:paraId="1F85E9A5" w14:textId="5C6801F4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F6127F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D483F4B" w14:textId="1D1FCCA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Ip地址</w:t>
            </w:r>
          </w:p>
        </w:tc>
        <w:tc>
          <w:tcPr>
            <w:tcW w:w="4656" w:type="dxa"/>
            <w:gridSpan w:val="2"/>
          </w:tcPr>
          <w:p w14:paraId="57B1228C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163C25F" w14:textId="77777777" w:rsidTr="00D67562">
        <w:tc>
          <w:tcPr>
            <w:tcW w:w="2093" w:type="dxa"/>
          </w:tcPr>
          <w:p w14:paraId="11905F25" w14:textId="67FAE26E" w:rsidR="00355EAB" w:rsidRDefault="00355EAB" w:rsidP="00355EAB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userAgent</w:t>
            </w:r>
          </w:p>
        </w:tc>
        <w:tc>
          <w:tcPr>
            <w:tcW w:w="927" w:type="dxa"/>
          </w:tcPr>
          <w:p w14:paraId="6A9EB7BA" w14:textId="1ECD85E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5FB37A1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1920C41" w14:textId="4D96D6FE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上链人的浏览器信息</w:t>
            </w:r>
          </w:p>
        </w:tc>
        <w:tc>
          <w:tcPr>
            <w:tcW w:w="4656" w:type="dxa"/>
            <w:gridSpan w:val="2"/>
          </w:tcPr>
          <w:p w14:paraId="0AED019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9E2647C" w14:textId="77777777" w:rsidTr="00D67562">
        <w:tc>
          <w:tcPr>
            <w:tcW w:w="2093" w:type="dxa"/>
          </w:tcPr>
          <w:p w14:paraId="26D45431" w14:textId="2EC2B394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comment</w:t>
            </w:r>
          </w:p>
        </w:tc>
        <w:tc>
          <w:tcPr>
            <w:tcW w:w="927" w:type="dxa"/>
          </w:tcPr>
          <w:p w14:paraId="3AAEAF1F" w14:textId="7E6FFE6B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A81118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4894227" w14:textId="29803DEB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备注</w:t>
            </w:r>
          </w:p>
        </w:tc>
        <w:tc>
          <w:tcPr>
            <w:tcW w:w="4656" w:type="dxa"/>
            <w:gridSpan w:val="2"/>
          </w:tcPr>
          <w:p w14:paraId="40BBA62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FB1DDAB" w14:textId="77777777" w:rsidTr="00D67562">
        <w:tc>
          <w:tcPr>
            <w:tcW w:w="2093" w:type="dxa"/>
          </w:tcPr>
          <w:p w14:paraId="66271431" w14:textId="37D41B5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eventMetadataHash</w:t>
            </w:r>
          </w:p>
        </w:tc>
        <w:tc>
          <w:tcPr>
            <w:tcW w:w="927" w:type="dxa"/>
          </w:tcPr>
          <w:p w14:paraId="043E9BA2" w14:textId="5F29B09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0E544A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688B535" w14:textId="5D67B451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事件hash</w:t>
            </w:r>
          </w:p>
        </w:tc>
        <w:tc>
          <w:tcPr>
            <w:tcW w:w="4656" w:type="dxa"/>
            <w:gridSpan w:val="2"/>
          </w:tcPr>
          <w:p w14:paraId="659C7E9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BFD7D38" w14:textId="77777777" w:rsidTr="00D67562">
        <w:tc>
          <w:tcPr>
            <w:tcW w:w="2093" w:type="dxa"/>
          </w:tcPr>
          <w:p w14:paraId="2591CF66" w14:textId="6E7D7B1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externalTimestamp</w:t>
            </w:r>
          </w:p>
        </w:tc>
        <w:tc>
          <w:tcPr>
            <w:tcW w:w="927" w:type="dxa"/>
          </w:tcPr>
          <w:p w14:paraId="65CE5392" w14:textId="5EE8F2C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768E7E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E943C10" w14:textId="29B5D39F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业务系统时间</w:t>
            </w:r>
          </w:p>
        </w:tc>
        <w:tc>
          <w:tcPr>
            <w:tcW w:w="4656" w:type="dxa"/>
            <w:gridSpan w:val="2"/>
          </w:tcPr>
          <w:p w14:paraId="27D11AC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BD38776" w14:textId="77777777" w:rsidTr="00D67562">
        <w:tc>
          <w:tcPr>
            <w:tcW w:w="2093" w:type="dxa"/>
          </w:tcPr>
          <w:p w14:paraId="66B98BE8" w14:textId="3F8437C1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operator</w:t>
            </w:r>
          </w:p>
        </w:tc>
        <w:tc>
          <w:tcPr>
            <w:tcW w:w="927" w:type="dxa"/>
          </w:tcPr>
          <w:p w14:paraId="773936D1" w14:textId="4E5BBB6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1F39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8F8F39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1A52DCA" w14:textId="30316BE2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操作人</w:t>
            </w:r>
          </w:p>
        </w:tc>
        <w:tc>
          <w:tcPr>
            <w:tcW w:w="4656" w:type="dxa"/>
            <w:gridSpan w:val="2"/>
          </w:tcPr>
          <w:p w14:paraId="28DA5AA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B45D076" w14:textId="77777777" w:rsidTr="00D67562">
        <w:tc>
          <w:tcPr>
            <w:tcW w:w="2093" w:type="dxa"/>
          </w:tcPr>
          <w:p w14:paraId="5D00A3D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7C995C9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283157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9DBE1BC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36F98C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93FB828" w14:textId="77777777" w:rsidTr="00D67562">
        <w:tc>
          <w:tcPr>
            <w:tcW w:w="10588" w:type="dxa"/>
            <w:gridSpan w:val="8"/>
          </w:tcPr>
          <w:p w14:paraId="105AE622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67FEE47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>{</w:t>
            </w:r>
          </w:p>
          <w:p w14:paraId="388F6FB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 xml:space="preserve">  "procCode": 200,</w:t>
            </w:r>
          </w:p>
          <w:p w14:paraId="71BE7C9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"payload": {</w:t>
            </w:r>
          </w:p>
          <w:p w14:paraId="33BE083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"content": [</w:t>
            </w:r>
          </w:p>
          <w:p w14:paraId="1C4E06B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{</w:t>
            </w:r>
          </w:p>
          <w:p w14:paraId="7864610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"bizId": "AT2CHAIN-EVENT:COURT-1553240722944-1866",</w:t>
            </w:r>
          </w:p>
          <w:p w14:paraId="3DEC80B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"timestampStr": "2019-03-22 15:45:22",</w:t>
            </w:r>
          </w:p>
          <w:p w14:paraId="35121D6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"eventTypeDesc": "添加文件存证",</w:t>
            </w:r>
          </w:p>
          <w:p w14:paraId="12FFECF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"objectType": "Event",</w:t>
            </w:r>
          </w:p>
          <w:p w14:paraId="7F3277B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"accountId": "test_app_oneKey",</w:t>
            </w:r>
          </w:p>
          <w:p w14:paraId="4E27022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"eventType": "4",</w:t>
            </w:r>
          </w:p>
          <w:p w14:paraId="498AF41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"fileName": "张某某2019年出庭记录.pdf",</w:t>
            </w:r>
          </w:p>
          <w:p w14:paraId="72C26F8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"description": "",</w:t>
            </w:r>
          </w:p>
          <w:p w14:paraId="283DFDE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"txHash": "0b5001b56e74b0815c9419330f21406ef8c0110aed3ab8bdb35d01a0772d9918",</w:t>
            </w:r>
          </w:p>
          <w:p w14:paraId="6D41D7E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"timestamp": 1553240722,</w:t>
            </w:r>
          </w:p>
          <w:p w14:paraId="1205F04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"eventMetadata": {</w:t>
            </w:r>
          </w:p>
          <w:p w14:paraId="08E072D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"source": "文件上链",</w:t>
            </w:r>
          </w:p>
          <w:p w14:paraId="25A29D2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"derivedFileName": "newcc.pdf",</w:t>
            </w:r>
          </w:p>
          <w:p w14:paraId="6A732B4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"storageType": "1",</w:t>
            </w:r>
          </w:p>
          <w:p w14:paraId="5F50C57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"content": "save me",</w:t>
            </w:r>
          </w:p>
          <w:p w14:paraId="38B3812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"fileId": "1",</w:t>
            </w:r>
          </w:p>
          <w:p w14:paraId="596E8DB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"fileUri": "court/image/shot.png",</w:t>
            </w:r>
          </w:p>
          <w:p w14:paraId="0140339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"filePublicUrl": "http://dfs.at2plus.com/court/content/pdf/2019229333.pdf",</w:t>
            </w:r>
          </w:p>
          <w:p w14:paraId="1708474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"archiveLocation": "archive/image/20182223.png",</w:t>
            </w:r>
          </w:p>
          <w:p w14:paraId="33A4433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"fileBizId": "AT2CHAIN-FILE:COURT-1553072073904-6711",</w:t>
            </w:r>
          </w:p>
          <w:p w14:paraId="3FB29B8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"fileHash": "f7029fd9054eaef720f749fe81a082724ab5235af2269ddac70df03689b5cfad",</w:t>
            </w:r>
          </w:p>
          <w:p w14:paraId="42069C9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"fileDescription": "张某某2019年出庭记录存档",</w:t>
            </w:r>
          </w:p>
          <w:p w14:paraId="12B25B1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"ip": "0:0:0:0:0:0:0:1",</w:t>
            </w:r>
          </w:p>
          <w:p w14:paraId="5F5C91E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"userAgent": "Mozilla/5.0 (Windows NT 10.0; Win64; x64) AppleWebKit/537.36 (KHTML, like Gecko) Chrome/70.0.3538.110 Safari/537.36",</w:t>
            </w:r>
          </w:p>
          <w:p w14:paraId="7D577A3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"comment": "存档事件上链"</w:t>
            </w:r>
          </w:p>
          <w:p w14:paraId="1FF80AD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},</w:t>
            </w:r>
          </w:p>
          <w:p w14:paraId="09C3930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"eventMetadataHash": "2067fd39a04f36d836cd7f5e6dc3f556097a72d9516da13a9d417887c4117335",</w:t>
            </w:r>
          </w:p>
          <w:p w14:paraId="2EEC0F4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"externalTimestamp": 1547270552,</w:t>
            </w:r>
          </w:p>
          <w:p w14:paraId="3112857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"operator": "test_app_oneKey"</w:t>
            </w:r>
          </w:p>
          <w:p w14:paraId="2E97C17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},</w:t>
            </w:r>
          </w:p>
          <w:p w14:paraId="0EE5966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{</w:t>
            </w:r>
          </w:p>
          <w:p w14:paraId="18C87CD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"bizId": "AT2CHAIN-EVENT:COURT-1553240873118-603",</w:t>
            </w:r>
          </w:p>
          <w:p w14:paraId="5E68E74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"timestampStr": "2019-03-22 15:47:53",</w:t>
            </w:r>
          </w:p>
          <w:p w14:paraId="797DF6C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"eventTypeDesc": "添加文件存证",</w:t>
            </w:r>
          </w:p>
          <w:p w14:paraId="7070CB3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"objectType": "Event",</w:t>
            </w:r>
          </w:p>
          <w:p w14:paraId="322FF8B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"accountId": "test_app_oneKey",</w:t>
            </w:r>
          </w:p>
          <w:p w14:paraId="7566075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"eventType": "4",</w:t>
            </w:r>
          </w:p>
          <w:p w14:paraId="66351DB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"fileName": "张某某2019年出庭记录.pdf",</w:t>
            </w:r>
          </w:p>
          <w:p w14:paraId="1EC14EB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"description": "",</w:t>
            </w:r>
          </w:p>
          <w:p w14:paraId="78F6AC6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"txHash": "455e01a3f716dc4482f4471ab59fc2669002d95311ea914510490e018447f502",</w:t>
            </w:r>
          </w:p>
          <w:p w14:paraId="2A4011E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"timestamp": 1553240873,</w:t>
            </w:r>
          </w:p>
          <w:p w14:paraId="76FABC5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"eventMetadata": {</w:t>
            </w:r>
          </w:p>
          <w:p w14:paraId="0C17C95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"source": "文件上链",</w:t>
            </w:r>
          </w:p>
          <w:p w14:paraId="07930A5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 xml:space="preserve">          "derivedFileName": "newcc.pdf",</w:t>
            </w:r>
          </w:p>
          <w:p w14:paraId="2F012E6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"storageType": "1",</w:t>
            </w:r>
          </w:p>
          <w:p w14:paraId="5B5E347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"content": "save me",</w:t>
            </w:r>
          </w:p>
          <w:p w14:paraId="480F3CD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"fileId": "1",</w:t>
            </w:r>
          </w:p>
          <w:p w14:paraId="0B9D601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"fileUri": "court/image/shot.png",</w:t>
            </w:r>
          </w:p>
          <w:p w14:paraId="2F7B37D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"filePublicUrl": "http://dfs.at2plus.com/court/content/pdf/2019229333.pdf",</w:t>
            </w:r>
          </w:p>
          <w:p w14:paraId="251A919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"archiveLocation": "archive/image/20182223.png",</w:t>
            </w:r>
          </w:p>
          <w:p w14:paraId="074F4CA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"fileBizId": "AT2CHAIN-FILE:COURT-1553072073904-6711",</w:t>
            </w:r>
          </w:p>
          <w:p w14:paraId="083D835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"fileHash": "f7029fd9054eaef720f749fe81a082724ab5235af2269ddac70df03689b5cfad",</w:t>
            </w:r>
          </w:p>
          <w:p w14:paraId="3AE5133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"fileDescription": "张某某2019年出庭记录存档",</w:t>
            </w:r>
          </w:p>
          <w:p w14:paraId="011F516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"ip": "0:0:0:0:0:0:0:1",</w:t>
            </w:r>
          </w:p>
          <w:p w14:paraId="2982417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"userAgent": "Mozilla/5.0 (Windows NT 10.0; Win64; x64) AppleWebKit/537.36 (KHTML, like Gecko) Chrome/70.0.3538.110 Safari/537.36",</w:t>
            </w:r>
          </w:p>
          <w:p w14:paraId="05157D4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"comment": "存档事件上链"</w:t>
            </w:r>
          </w:p>
          <w:p w14:paraId="247390A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},</w:t>
            </w:r>
          </w:p>
          <w:p w14:paraId="00812AE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"eventMetadataHash": "2067fd39a04f36d836cd7f5e6dc3f556097a72d9516da13a9d417887c4117335",</w:t>
            </w:r>
          </w:p>
          <w:p w14:paraId="7658968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"externalTimestamp": 1547270552,</w:t>
            </w:r>
          </w:p>
          <w:p w14:paraId="3F93CC1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"operator": "test_app_oneKey"</w:t>
            </w:r>
          </w:p>
          <w:p w14:paraId="2409728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},</w:t>
            </w:r>
          </w:p>
          <w:p w14:paraId="197BC5F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{</w:t>
            </w:r>
          </w:p>
          <w:p w14:paraId="3C675B0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"bizId": "AT2CHAIN-EVENT:COURT-1553247005899-3414",</w:t>
            </w:r>
          </w:p>
          <w:p w14:paraId="641C908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"timestampStr": "2019-03-22 17:30:05",</w:t>
            </w:r>
          </w:p>
          <w:p w14:paraId="36E2967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"eventTypeDesc": "添加文件存证",</w:t>
            </w:r>
          </w:p>
          <w:p w14:paraId="2DB2346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"objectType": "Event",</w:t>
            </w:r>
          </w:p>
          <w:p w14:paraId="28906A7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"accountId": "test_app_oneKey",</w:t>
            </w:r>
          </w:p>
          <w:p w14:paraId="47505EE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"eventType": "4",</w:t>
            </w:r>
          </w:p>
          <w:p w14:paraId="71555BF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"fileName": "张某某2019年出庭记录.pdf",</w:t>
            </w:r>
          </w:p>
          <w:p w14:paraId="72B61EB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"description": "",</w:t>
            </w:r>
          </w:p>
          <w:p w14:paraId="4FC4783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"txHash": "62ad36372e02cbed299d8dc7c1273083c868b839e4f7412aabe6e6554231d69c",</w:t>
            </w:r>
          </w:p>
          <w:p w14:paraId="3F43CE7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"timestamp": 1553247005,</w:t>
            </w:r>
          </w:p>
          <w:p w14:paraId="275361F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"eventMetadata": {</w:t>
            </w:r>
          </w:p>
          <w:p w14:paraId="44E26BA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"source": "文件上链",</w:t>
            </w:r>
          </w:p>
          <w:p w14:paraId="3D4858C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"derivedFileName": "newcc.pdf",</w:t>
            </w:r>
          </w:p>
          <w:p w14:paraId="1B82C13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"storageType": "1",</w:t>
            </w:r>
          </w:p>
          <w:p w14:paraId="023ACBD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"content": "save me",</w:t>
            </w:r>
          </w:p>
          <w:p w14:paraId="24AB032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"fileId": "1",</w:t>
            </w:r>
          </w:p>
          <w:p w14:paraId="4FA48EF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"fileUri": "court/image/shot.png",</w:t>
            </w:r>
          </w:p>
          <w:p w14:paraId="770C7EA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"filePublicUrl": "http://dfs.at2plus.com/court/content/pdf/2019229333.pdf",</w:t>
            </w:r>
          </w:p>
          <w:p w14:paraId="3562C07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"archiveLocation": "archive/image/20182223.png",</w:t>
            </w:r>
          </w:p>
          <w:p w14:paraId="287EE80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"fileBizId": "AT2CHAIN-FILE:COURT-1553072073904-6711",</w:t>
            </w:r>
          </w:p>
          <w:p w14:paraId="2797467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"fileHash": "f7029fd9054eaef720f749fe81a082724ab5235af2269ddac70df03689b5cfad",</w:t>
            </w:r>
          </w:p>
          <w:p w14:paraId="7177A78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"fileDescription": "张某某2019年出庭记录存档",</w:t>
            </w:r>
          </w:p>
          <w:p w14:paraId="16631E3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"ip": "192.168.192.213",</w:t>
            </w:r>
          </w:p>
          <w:p w14:paraId="738B101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"userAgent": "Mozilla/5.0 (Windows NT 10.0; Win64; x64) AppleWebKit/537.36 (KHTML, like Gecko) Chrome/70.0.3538.110 Safari/537.36",</w:t>
            </w:r>
          </w:p>
          <w:p w14:paraId="38F5936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"comment": "存档事件上链"</w:t>
            </w:r>
          </w:p>
          <w:p w14:paraId="4024CE3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},</w:t>
            </w:r>
          </w:p>
          <w:p w14:paraId="5F0871E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"eventMetadataHash": "516d0d8e785f8415d0e535991235ae212c8ace7ca1c3b3d8ce463d96b37741d4",</w:t>
            </w:r>
          </w:p>
          <w:p w14:paraId="62071EF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 xml:space="preserve">        "externalTimestamp": 1547270552,</w:t>
            </w:r>
          </w:p>
          <w:p w14:paraId="463B8DF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"operator": "test_app_oneKey"</w:t>
            </w:r>
          </w:p>
          <w:p w14:paraId="75C3462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},</w:t>
            </w:r>
          </w:p>
          <w:p w14:paraId="5F6824A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{</w:t>
            </w:r>
          </w:p>
          <w:p w14:paraId="39541CA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"bizId": "AT2CHAIN-EVENT:COURT-1553247405250-651",</w:t>
            </w:r>
          </w:p>
          <w:p w14:paraId="6ADAF1C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"timestampStr": "2019-03-22 17:36:45",</w:t>
            </w:r>
          </w:p>
          <w:p w14:paraId="6C7B30D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"eventTypeDesc": "添加文件存证",</w:t>
            </w:r>
          </w:p>
          <w:p w14:paraId="4D0DB38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"objectType": "Event",</w:t>
            </w:r>
          </w:p>
          <w:p w14:paraId="21ADDD0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"accountId": "test_app_oneKey",</w:t>
            </w:r>
          </w:p>
          <w:p w14:paraId="2605F16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"eventType": "4",</w:t>
            </w:r>
          </w:p>
          <w:p w14:paraId="4D09A57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"fileName": "张某某2019年出庭记录.pdf",</w:t>
            </w:r>
          </w:p>
          <w:p w14:paraId="061D01C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"description": "",</w:t>
            </w:r>
          </w:p>
          <w:p w14:paraId="21D8D57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"txHash": "86628a58ee5f8284c359999def0d3e0ecebbd60254d304399304da667f0d74f3",</w:t>
            </w:r>
          </w:p>
          <w:p w14:paraId="1682820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"timestamp": 1553247405,</w:t>
            </w:r>
          </w:p>
          <w:p w14:paraId="27C36F8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"eventMetadata": {</w:t>
            </w:r>
          </w:p>
          <w:p w14:paraId="0F9998B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"source": "文件上链",</w:t>
            </w:r>
          </w:p>
          <w:p w14:paraId="1284205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"derivedFileName": "newcc.pdf",</w:t>
            </w:r>
          </w:p>
          <w:p w14:paraId="71DA43A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"storageType": "1",</w:t>
            </w:r>
          </w:p>
          <w:p w14:paraId="5D61925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"content": "save me",</w:t>
            </w:r>
          </w:p>
          <w:p w14:paraId="0338E50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"fileId": "1",</w:t>
            </w:r>
          </w:p>
          <w:p w14:paraId="38B654C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"fileUri": "court/image/shot.png",</w:t>
            </w:r>
          </w:p>
          <w:p w14:paraId="45DFCC2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"filePublicUrl": "http://dfs.at2plus.com/court/content/pdf/2019229333.pdf",</w:t>
            </w:r>
          </w:p>
          <w:p w14:paraId="35A723C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"archiveLocation": "archive/image/20182223.png",</w:t>
            </w:r>
          </w:p>
          <w:p w14:paraId="68141A3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"fileBizId": "AT2CHAIN-FILE:COURT-1553072073904-6711",</w:t>
            </w:r>
          </w:p>
          <w:p w14:paraId="663EFED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"fileHash": "f7029fd9054eaef720f749fe81a082724ab5235af2269ddac70df03689b5cfad",</w:t>
            </w:r>
          </w:p>
          <w:p w14:paraId="19C404F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"fileDescription": "张某某2019年出庭记录存档",</w:t>
            </w:r>
          </w:p>
          <w:p w14:paraId="0FFEE5F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"ip": "118.112.72.241",</w:t>
            </w:r>
          </w:p>
          <w:p w14:paraId="40C9596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"userAgent": "Mozilla/5.0 (Windows NT 10.0; Win64; x64) AppleWebKit/537.36 (KHTML, like Gecko) Chrome/70.0.3538.110 Safari/537.36",</w:t>
            </w:r>
          </w:p>
          <w:p w14:paraId="0778678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"comment": "存档事件上链"</w:t>
            </w:r>
          </w:p>
          <w:p w14:paraId="3128004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},</w:t>
            </w:r>
          </w:p>
          <w:p w14:paraId="669F8F0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"eventMetadataHash": "7112f1b3330a9719b9215f7a9364cf9f9bbc80fbaee998478ed89ff9a3250330",</w:t>
            </w:r>
          </w:p>
          <w:p w14:paraId="123E638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"externalTimestamp": 1547270552,</w:t>
            </w:r>
          </w:p>
          <w:p w14:paraId="7E7CC1B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"operator": "test_app_oneKey"</w:t>
            </w:r>
          </w:p>
          <w:p w14:paraId="131FEEC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},</w:t>
            </w:r>
          </w:p>
          <w:p w14:paraId="4B193B9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{</w:t>
            </w:r>
          </w:p>
          <w:p w14:paraId="220EDE4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"bizId": "AT2CHAIN-EVENT:COURT-1553499992409-7619",</w:t>
            </w:r>
          </w:p>
          <w:p w14:paraId="2F7210E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"timestampStr": "2019-03-25 15:46:32",</w:t>
            </w:r>
          </w:p>
          <w:p w14:paraId="45FF2FD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"eventTypeDesc": "添加文件存证",</w:t>
            </w:r>
          </w:p>
          <w:p w14:paraId="69DBB86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"objectType": "Event",</w:t>
            </w:r>
          </w:p>
          <w:p w14:paraId="2D3E2B1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"accountId": "test_app_oneKey",</w:t>
            </w:r>
          </w:p>
          <w:p w14:paraId="450741B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"eventType": "4",</w:t>
            </w:r>
          </w:p>
          <w:p w14:paraId="4270935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"fileName": "张某某2019年出庭记录.pdf",</w:t>
            </w:r>
          </w:p>
          <w:p w14:paraId="73D27C7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"description": "",</w:t>
            </w:r>
          </w:p>
          <w:p w14:paraId="6CFD38E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"txHash": "378153d187de53b82162bd97ad7f7cdc8213f3fd891a69ac40c88babe0556349",</w:t>
            </w:r>
          </w:p>
          <w:p w14:paraId="497D740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"timestamp": 1553499992,</w:t>
            </w:r>
          </w:p>
          <w:p w14:paraId="6CD7FBB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"eventMetadata": {</w:t>
            </w:r>
          </w:p>
          <w:p w14:paraId="34E1766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"source": "文件上链",</w:t>
            </w:r>
          </w:p>
          <w:p w14:paraId="488800E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 xml:space="preserve">          "derivedFileName": "newcc.pdf",</w:t>
            </w:r>
          </w:p>
          <w:p w14:paraId="249722D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"storageType": "1",</w:t>
            </w:r>
          </w:p>
          <w:p w14:paraId="552151A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"content": "save me",</w:t>
            </w:r>
          </w:p>
          <w:p w14:paraId="7A47281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"fileId": "1",</w:t>
            </w:r>
          </w:p>
          <w:p w14:paraId="16D92CA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"fileUri": "court/image/shot.png",</w:t>
            </w:r>
          </w:p>
          <w:p w14:paraId="2492F51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"filePublicUrl": "http://dfs.at2plus.com/court/content/pdf/2019229333.pdf",</w:t>
            </w:r>
          </w:p>
          <w:p w14:paraId="34D10E7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"archiveLocation": "archive/image/20182223.png",</w:t>
            </w:r>
          </w:p>
          <w:p w14:paraId="5325551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"fileBizId": "AT2CHAIN-FILE:COURT-1553072073904-6711",</w:t>
            </w:r>
          </w:p>
          <w:p w14:paraId="5A3DDCA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"fileHash": "f7029fd9054eaef720f749fe81a082724ab5235af2269ddac70df03689b5cfad",</w:t>
            </w:r>
          </w:p>
          <w:p w14:paraId="124693D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"fileDescription": "张某某2019年出庭记录存档",</w:t>
            </w:r>
          </w:p>
          <w:p w14:paraId="38A34AA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"ip": "172.16.5.1",</w:t>
            </w:r>
          </w:p>
          <w:p w14:paraId="6B74639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"userAgent": "Mozilla/5.0 (Windows NT 10.0; Win64; x64) AppleWebKit/537.36 (KHTML, like Gecko) Chrome/70.0.3538.110 Safari/537.36",</w:t>
            </w:r>
          </w:p>
          <w:p w14:paraId="6B1DF0D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"comment": "存档事件上链"</w:t>
            </w:r>
          </w:p>
          <w:p w14:paraId="76AD8FD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},</w:t>
            </w:r>
          </w:p>
          <w:p w14:paraId="7B752C2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"eventMetadataHash": "705a0a5e069372a14c46c30ab37076e4cdfb8619e8a53b318fa759a5cffb5b05",</w:t>
            </w:r>
          </w:p>
          <w:p w14:paraId="592C0C1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"externalTimestamp": 1547270552,</w:t>
            </w:r>
          </w:p>
          <w:p w14:paraId="09D9B20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"operator": "test_app_oneKey"</w:t>
            </w:r>
          </w:p>
          <w:p w14:paraId="7F900CF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},</w:t>
            </w:r>
          </w:p>
          <w:p w14:paraId="544F1A3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{</w:t>
            </w:r>
          </w:p>
          <w:p w14:paraId="79AD241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"bizId": "Event-Internal-33478a259e70bc1fa4ecf13cc3e7858711f21bf89017a3177d91ed8c80f92d9b",</w:t>
            </w:r>
          </w:p>
          <w:p w14:paraId="024D7E9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"timestampStr": "2019-03-20 16:54:33",</w:t>
            </w:r>
          </w:p>
          <w:p w14:paraId="71FE153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"eventTypeDesc": "添加文件存证",</w:t>
            </w:r>
          </w:p>
          <w:p w14:paraId="3B81895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"objectType": "Event",</w:t>
            </w:r>
          </w:p>
          <w:p w14:paraId="737EF11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"accountId": "test_app_oneKey",</w:t>
            </w:r>
          </w:p>
          <w:p w14:paraId="67F531A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"eventType": "4",</w:t>
            </w:r>
          </w:p>
          <w:p w14:paraId="447E325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"fileName": "string",</w:t>
            </w:r>
          </w:p>
          <w:p w14:paraId="385D7A8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"description": "",</w:t>
            </w:r>
          </w:p>
          <w:p w14:paraId="7531BDB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"txHash": "33478a259e70bc1fa4ecf13cc3e7858711f21bf89017a3177d91ed8c80f92d9b",</w:t>
            </w:r>
          </w:p>
          <w:p w14:paraId="104721C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"timestamp": 1553072073,</w:t>
            </w:r>
          </w:p>
          <w:p w14:paraId="13E8313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"eventMetadata": {</w:t>
            </w:r>
          </w:p>
          <w:p w14:paraId="4DB4642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"source": "string",</w:t>
            </w:r>
          </w:p>
          <w:p w14:paraId="1C739C0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"derivedFileName": "",</w:t>
            </w:r>
          </w:p>
          <w:p w14:paraId="1A35097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"storageType": "",</w:t>
            </w:r>
          </w:p>
          <w:p w14:paraId="7FB9D78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"content": "save me",</w:t>
            </w:r>
          </w:p>
          <w:p w14:paraId="178F1F9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"fileId": "",</w:t>
            </w:r>
          </w:p>
          <w:p w14:paraId="68BB453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"fileUri": "",</w:t>
            </w:r>
          </w:p>
          <w:p w14:paraId="735AF74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"filePublicUrl": "",</w:t>
            </w:r>
          </w:p>
          <w:p w14:paraId="03CDC77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"archiveLocation": "",</w:t>
            </w:r>
          </w:p>
          <w:p w14:paraId="08693A1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"fileBizId": "AT2CHAIN-FILE:COURT-1553072073904-6711",</w:t>
            </w:r>
          </w:p>
          <w:p w14:paraId="47E6E18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"fileHash": "string",</w:t>
            </w:r>
          </w:p>
          <w:p w14:paraId="7F67732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"fileDescription": "",</w:t>
            </w:r>
          </w:p>
          <w:p w14:paraId="3EB8867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"ip": "",</w:t>
            </w:r>
          </w:p>
          <w:p w14:paraId="480B562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"userAgent": "",</w:t>
            </w:r>
          </w:p>
          <w:p w14:paraId="75F5D91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"comment": ""</w:t>
            </w:r>
          </w:p>
          <w:p w14:paraId="7396DC1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},</w:t>
            </w:r>
          </w:p>
          <w:p w14:paraId="7D854A5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"eventMetadataHash": "f7029fd9054eaef720f749fe81a082724ab5235af2269ddac70df03689b5cfad",</w:t>
            </w:r>
          </w:p>
          <w:p w14:paraId="7D83026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"externalTimestamp": 1553072073,</w:t>
            </w:r>
          </w:p>
          <w:p w14:paraId="25FF951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 xml:space="preserve">        "operator": "test_app_oneKey"</w:t>
            </w:r>
          </w:p>
          <w:p w14:paraId="59084AD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},</w:t>
            </w:r>
          </w:p>
          <w:p w14:paraId="2E2BAA4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{</w:t>
            </w:r>
          </w:p>
          <w:p w14:paraId="5C30BBB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"bizId": "Event-Internal-b41f4b636229af207f1b671e08e9da79ba935ac47a545b16e86d9c6e755afe7e",</w:t>
            </w:r>
          </w:p>
          <w:p w14:paraId="549E255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"timestampStr": "2019-03-20 19:25:50",</w:t>
            </w:r>
          </w:p>
          <w:p w14:paraId="520C180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"eventTypeDesc": "归档",</w:t>
            </w:r>
          </w:p>
          <w:p w14:paraId="3501D98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"objectType": "Event",</w:t>
            </w:r>
          </w:p>
          <w:p w14:paraId="23039B0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"accountId": "test_app_oneKey",</w:t>
            </w:r>
          </w:p>
          <w:p w14:paraId="5C5EA30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"eventType": "5",</w:t>
            </w:r>
          </w:p>
          <w:p w14:paraId="35A1DED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"fileName": "string",</w:t>
            </w:r>
          </w:p>
          <w:p w14:paraId="1DEEFC5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"description": "",</w:t>
            </w:r>
          </w:p>
          <w:p w14:paraId="7453FA8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"txHash": "b41f4b636229af207f1b671e08e9da79ba935ac47a545b16e86d9c6e755afe7e",</w:t>
            </w:r>
          </w:p>
          <w:p w14:paraId="54BE4A0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"timestamp": 1553081150,</w:t>
            </w:r>
          </w:p>
          <w:p w14:paraId="232BEC9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"eventMetadata": {</w:t>
            </w:r>
          </w:p>
          <w:p w14:paraId="6720B0E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"source": "",</w:t>
            </w:r>
          </w:p>
          <w:p w14:paraId="6C2F696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"derivedFileName": "",</w:t>
            </w:r>
          </w:p>
          <w:p w14:paraId="71EB8C4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"storageType": "2",</w:t>
            </w:r>
          </w:p>
          <w:p w14:paraId="747257C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"content": "save me",</w:t>
            </w:r>
          </w:p>
          <w:p w14:paraId="619EB6E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"fileId": "",</w:t>
            </w:r>
          </w:p>
          <w:p w14:paraId="20DC742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"fileUri": "",</w:t>
            </w:r>
          </w:p>
          <w:p w14:paraId="4460854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"filePublicUrl": "",</w:t>
            </w:r>
          </w:p>
          <w:p w14:paraId="45E707A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"archiveLocation": "",</w:t>
            </w:r>
          </w:p>
          <w:p w14:paraId="4B1E923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"fileBizId": "AT2CHAIN-FILE:COURT-1553072073904-6711",</w:t>
            </w:r>
          </w:p>
          <w:p w14:paraId="6EDB8F4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"fileHash": "string",</w:t>
            </w:r>
          </w:p>
          <w:p w14:paraId="7813C3E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"fileDescription": "",</w:t>
            </w:r>
          </w:p>
          <w:p w14:paraId="295012C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"ip": "",</w:t>
            </w:r>
          </w:p>
          <w:p w14:paraId="7FECE7E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"userAgent": "",</w:t>
            </w:r>
          </w:p>
          <w:p w14:paraId="3E898F0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"comment": ""</w:t>
            </w:r>
          </w:p>
          <w:p w14:paraId="3E4151D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},</w:t>
            </w:r>
          </w:p>
          <w:p w14:paraId="6AEE865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"eventMetadataHash": "e919d45fc8183ae888f7cfd52e22ef9367fb1367a38f04adb26da718060125cc",</w:t>
            </w:r>
          </w:p>
          <w:p w14:paraId="5BA3B50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"externalTimestamp": 1553081150,</w:t>
            </w:r>
          </w:p>
          <w:p w14:paraId="3263D0A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"operator": "test_app_oneKey"</w:t>
            </w:r>
          </w:p>
          <w:p w14:paraId="3A47DEE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},</w:t>
            </w:r>
          </w:p>
          <w:p w14:paraId="723FD82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{</w:t>
            </w:r>
          </w:p>
          <w:p w14:paraId="16552B6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"bizId": "Event-Internal-cb68032bc4bcd215ffdcc4eb160fd5bbe812b3beb8eaef381117efce3bffd5c5",</w:t>
            </w:r>
          </w:p>
          <w:p w14:paraId="5C6E445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"timestampStr": "2019-03-22 10:28:27",</w:t>
            </w:r>
          </w:p>
          <w:p w14:paraId="0D3F989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"eventTypeDesc": "归档",</w:t>
            </w:r>
          </w:p>
          <w:p w14:paraId="5BCE99E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"objectType": "Event",</w:t>
            </w:r>
          </w:p>
          <w:p w14:paraId="1FF3D93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"accountId": "test_app_oneKey",</w:t>
            </w:r>
          </w:p>
          <w:p w14:paraId="68E1BF3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"eventType": "5",</w:t>
            </w:r>
          </w:p>
          <w:p w14:paraId="37719AD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"fileName": "string",</w:t>
            </w:r>
          </w:p>
          <w:p w14:paraId="1C4D04B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"description": "",</w:t>
            </w:r>
          </w:p>
          <w:p w14:paraId="51BBA51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"txHash": "cb68032bc4bcd215ffdcc4eb160fd5bbe812b3beb8eaef381117efce3bffd5c5",</w:t>
            </w:r>
          </w:p>
          <w:p w14:paraId="26B8784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"timestamp": 1553221707,</w:t>
            </w:r>
          </w:p>
          <w:p w14:paraId="0DEB4CB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"eventMetadata": {</w:t>
            </w:r>
          </w:p>
          <w:p w14:paraId="16EA7A7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"source": "",</w:t>
            </w:r>
          </w:p>
          <w:p w14:paraId="3C6928B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"derivedFileName": "",</w:t>
            </w:r>
          </w:p>
          <w:p w14:paraId="294B7CC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"storageType": "2",</w:t>
            </w:r>
          </w:p>
          <w:p w14:paraId="4FFF7E2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 xml:space="preserve">          "content": "save me",</w:t>
            </w:r>
          </w:p>
          <w:p w14:paraId="17980C3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"fileId": "",</w:t>
            </w:r>
          </w:p>
          <w:p w14:paraId="3F19769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"fileUri": "",</w:t>
            </w:r>
          </w:p>
          <w:p w14:paraId="4EE76C2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"filePublicUrl": "",</w:t>
            </w:r>
          </w:p>
          <w:p w14:paraId="1F2DD4B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"archiveLocation": "",</w:t>
            </w:r>
          </w:p>
          <w:p w14:paraId="3C46263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"fileBizId": "AT2CHAIN-FILE:COURT-1553072073904-6711",</w:t>
            </w:r>
          </w:p>
          <w:p w14:paraId="6A347BC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"fileHash": "string",</w:t>
            </w:r>
          </w:p>
          <w:p w14:paraId="7A7E11F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"fileDescription": "",</w:t>
            </w:r>
          </w:p>
          <w:p w14:paraId="5183BD7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"ip": "",</w:t>
            </w:r>
          </w:p>
          <w:p w14:paraId="460879F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"userAgent": "",</w:t>
            </w:r>
          </w:p>
          <w:p w14:paraId="4E3AC1C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"comment": ""</w:t>
            </w:r>
          </w:p>
          <w:p w14:paraId="3F27F39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},</w:t>
            </w:r>
          </w:p>
          <w:p w14:paraId="7AB89F9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"eventMetadataHash": "e919d45fc8183ae888f7cfd52e22ef9367fb1367a38f04adb26da718060125cc",</w:t>
            </w:r>
          </w:p>
          <w:p w14:paraId="17CFB62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"externalTimestamp": 1553221707,</w:t>
            </w:r>
          </w:p>
          <w:p w14:paraId="168CD77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"operator": "test_app_oneKey"</w:t>
            </w:r>
          </w:p>
          <w:p w14:paraId="343267B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}</w:t>
            </w:r>
          </w:p>
          <w:p w14:paraId="0CC0B00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],</w:t>
            </w:r>
          </w:p>
          <w:p w14:paraId="572D649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"responseMeta": {</w:t>
            </w:r>
          </w:p>
          <w:p w14:paraId="0377E3B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"count": 8,</w:t>
            </w:r>
          </w:p>
          <w:p w14:paraId="2967E9E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"bookMark": "g1AAAAC1eJw1zVELgjAUhmERgq76Gd0NdjbnVnciRkIkhF2HZzujzAxsBP37XNDdx8sHz5AkSXpNXbJ6hW4Kd_pc3NPe3GPuTfWmMbB6DDSN3cAs5oZLgTZD6wQo7521GSHk3DuFSAYESiQ01JGXBgA0eUsS56eyKjLLPzNEOCqLnxLXumhFuS_qI9vVh2pbNudTy0ApybXgWm54xnIN0Pdf8P4ywg"</w:t>
            </w:r>
          </w:p>
          <w:p w14:paraId="1285178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}</w:t>
            </w:r>
          </w:p>
          <w:p w14:paraId="16E3D93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},</w:t>
            </w:r>
          </w:p>
          <w:p w14:paraId="3E1066D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"message": "",</w:t>
            </w:r>
          </w:p>
          <w:p w14:paraId="16466D3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"exception": null</w:t>
            </w:r>
          </w:p>
          <w:p w14:paraId="0A3B60B9" w14:textId="26D7F341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sz w:val="15"/>
                <w:szCs w:val="15"/>
              </w:rPr>
              <w:t>}</w:t>
            </w:r>
          </w:p>
          <w:p w14:paraId="59291CB9" w14:textId="1F65D199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D935B5A" w14:textId="77777777" w:rsidTr="00D67562">
        <w:tc>
          <w:tcPr>
            <w:tcW w:w="10588" w:type="dxa"/>
            <w:gridSpan w:val="8"/>
            <w:shd w:val="clear" w:color="auto" w:fill="FF0000"/>
          </w:tcPr>
          <w:p w14:paraId="3C888CEE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异常定义：</w:t>
            </w:r>
          </w:p>
        </w:tc>
      </w:tr>
      <w:tr w:rsidR="00355EAB" w14:paraId="396F8584" w14:textId="77777777" w:rsidTr="00D67562">
        <w:tc>
          <w:tcPr>
            <w:tcW w:w="2093" w:type="dxa"/>
          </w:tcPr>
          <w:p w14:paraId="7924842D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异常码</w:t>
            </w:r>
          </w:p>
        </w:tc>
        <w:tc>
          <w:tcPr>
            <w:tcW w:w="1208" w:type="dxa"/>
            <w:gridSpan w:val="2"/>
          </w:tcPr>
          <w:p w14:paraId="08EFB58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异常类型</w:t>
            </w:r>
          </w:p>
        </w:tc>
        <w:tc>
          <w:tcPr>
            <w:tcW w:w="2429" w:type="dxa"/>
            <w:gridSpan w:val="2"/>
          </w:tcPr>
          <w:p w14:paraId="6F1497C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异常文本</w:t>
            </w:r>
          </w:p>
        </w:tc>
        <w:tc>
          <w:tcPr>
            <w:tcW w:w="1167" w:type="dxa"/>
            <w:gridSpan w:val="2"/>
          </w:tcPr>
          <w:p w14:paraId="0410421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3691" w:type="dxa"/>
          </w:tcPr>
          <w:p w14:paraId="7EC3D28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355EAB" w14:paraId="353B5BF1" w14:textId="77777777" w:rsidTr="00D67562">
        <w:tc>
          <w:tcPr>
            <w:tcW w:w="2093" w:type="dxa"/>
          </w:tcPr>
          <w:p w14:paraId="0661ED1A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75D1B13E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08899D9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226EC23B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0E1E2342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B370D60" w14:textId="77777777" w:rsidTr="00D67562">
        <w:tc>
          <w:tcPr>
            <w:tcW w:w="2093" w:type="dxa"/>
          </w:tcPr>
          <w:p w14:paraId="4142F289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405F3E46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20E4C85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03E775D3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619FD18E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F6A7EBA" w14:textId="77777777" w:rsidTr="00D67562">
        <w:tc>
          <w:tcPr>
            <w:tcW w:w="2093" w:type="dxa"/>
          </w:tcPr>
          <w:p w14:paraId="1A08FF15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662E8EFC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233048E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0E692986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736AB339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1AA1DAE" w14:textId="77777777" w:rsidTr="00D67562">
        <w:tc>
          <w:tcPr>
            <w:tcW w:w="10588" w:type="dxa"/>
            <w:gridSpan w:val="8"/>
          </w:tcPr>
          <w:p w14:paraId="138C8A80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31F1EA9" w14:textId="77777777" w:rsidTr="00D67562">
        <w:tc>
          <w:tcPr>
            <w:tcW w:w="10588" w:type="dxa"/>
            <w:gridSpan w:val="8"/>
            <w:shd w:val="clear" w:color="auto" w:fill="000000" w:themeFill="text1"/>
          </w:tcPr>
          <w:p w14:paraId="46415322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实现时序</w:t>
            </w:r>
          </w:p>
        </w:tc>
      </w:tr>
      <w:tr w:rsidR="00355EAB" w14:paraId="417BB35D" w14:textId="77777777" w:rsidTr="00D67562">
        <w:tc>
          <w:tcPr>
            <w:tcW w:w="10588" w:type="dxa"/>
            <w:gridSpan w:val="8"/>
          </w:tcPr>
          <w:p w14:paraId="6BE81508" w14:textId="77777777" w:rsidR="00355EAB" w:rsidRDefault="00355EAB" w:rsidP="00355EA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397CC720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56BDB04B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2DEF47EF" w14:textId="1A996228" w:rsidR="00D67562" w:rsidRDefault="00D67562" w:rsidP="00D67562">
      <w:pPr>
        <w:pStyle w:val="3"/>
        <w:rPr>
          <w:rFonts w:eastAsia="宋体"/>
          <w:lang w:eastAsia="zh-CN"/>
        </w:rPr>
      </w:pPr>
      <w:bookmarkStart w:id="7" w:name="_GoBack"/>
      <w:bookmarkEnd w:id="7"/>
      <w:r>
        <w:rPr>
          <w:rFonts w:ascii="宋体" w:eastAsia="宋体" w:hAnsi="宋体" w:cs="宋体" w:hint="eastAsia"/>
          <w:lang w:eastAsia="zh-CN"/>
        </w:rPr>
        <w:t>根据关键查询文件存证</w:t>
      </w:r>
    </w:p>
    <w:tbl>
      <w:tblPr>
        <w:tblStyle w:val="ae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27"/>
        <w:gridCol w:w="281"/>
        <w:gridCol w:w="729"/>
        <w:gridCol w:w="1700"/>
        <w:gridCol w:w="202"/>
        <w:gridCol w:w="965"/>
        <w:gridCol w:w="3691"/>
      </w:tblGrid>
      <w:tr w:rsidR="00D67562" w14:paraId="3A5DC061" w14:textId="77777777" w:rsidTr="00D67562">
        <w:tc>
          <w:tcPr>
            <w:tcW w:w="10588" w:type="dxa"/>
            <w:gridSpan w:val="8"/>
            <w:shd w:val="clear" w:color="auto" w:fill="00B0F0"/>
          </w:tcPr>
          <w:p w14:paraId="419CE082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场景基础信息</w:t>
            </w:r>
          </w:p>
        </w:tc>
      </w:tr>
      <w:tr w:rsidR="00D67562" w14:paraId="2A7D5B8D" w14:textId="77777777" w:rsidTr="00D67562">
        <w:trPr>
          <w:trHeight w:val="317"/>
        </w:trPr>
        <w:tc>
          <w:tcPr>
            <w:tcW w:w="2093" w:type="dxa"/>
            <w:shd w:val="clear" w:color="auto" w:fill="auto"/>
          </w:tcPr>
          <w:p w14:paraId="39AA2B52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设计编号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504CB9B6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163F4631" w14:textId="77777777" w:rsidTr="00D67562">
        <w:tc>
          <w:tcPr>
            <w:tcW w:w="2093" w:type="dxa"/>
            <w:shd w:val="clear" w:color="auto" w:fill="auto"/>
          </w:tcPr>
          <w:p w14:paraId="262E014C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请求URI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3810B496" w14:textId="02D7E761" w:rsidR="00D67562" w:rsidRDefault="009B251D" w:rsidP="00D67562">
            <w:pPr>
              <w:jc w:val="left"/>
            </w:pPr>
            <w:hyperlink r:id="rId15" w:history="1">
              <w:r w:rsidR="00D67562" w:rsidRPr="00E93323">
                <w:rPr>
                  <w:rStyle w:val="ad"/>
                </w:rPr>
                <w:t>http://tfs-api-stage.at2plus.com/tfs/api/blockchain/searchRecord</w:t>
              </w:r>
            </w:hyperlink>
          </w:p>
          <w:p w14:paraId="3929DE3B" w14:textId="5F721EB3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085331BE" w14:textId="77777777" w:rsidTr="00D67562">
        <w:tc>
          <w:tcPr>
            <w:tcW w:w="2093" w:type="dxa"/>
            <w:shd w:val="clear" w:color="auto" w:fill="auto"/>
          </w:tcPr>
          <w:p w14:paraId="14748797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协议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558271C3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http POST</w:t>
            </w:r>
          </w:p>
        </w:tc>
      </w:tr>
      <w:tr w:rsidR="00D67562" w14:paraId="4FCE4B04" w14:textId="77777777" w:rsidTr="00D67562">
        <w:tc>
          <w:tcPr>
            <w:tcW w:w="2093" w:type="dxa"/>
            <w:shd w:val="clear" w:color="auto" w:fill="auto"/>
          </w:tcPr>
          <w:p w14:paraId="7AA7E8B6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事务处理类型</w:t>
            </w:r>
          </w:p>
        </w:tc>
        <w:tc>
          <w:tcPr>
            <w:tcW w:w="8495" w:type="dxa"/>
            <w:gridSpan w:val="7"/>
            <w:shd w:val="clear" w:color="auto" w:fill="auto"/>
          </w:tcPr>
          <w:p w14:paraId="16979225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短事务</w:t>
            </w:r>
          </w:p>
        </w:tc>
      </w:tr>
      <w:tr w:rsidR="00D67562" w14:paraId="083605DF" w14:textId="77777777" w:rsidTr="00D67562">
        <w:tc>
          <w:tcPr>
            <w:tcW w:w="2093" w:type="dxa"/>
          </w:tcPr>
          <w:p w14:paraId="3820AD6C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场景名</w:t>
            </w:r>
          </w:p>
        </w:tc>
        <w:tc>
          <w:tcPr>
            <w:tcW w:w="8495" w:type="dxa"/>
            <w:gridSpan w:val="7"/>
          </w:tcPr>
          <w:p w14:paraId="58A9E153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2266DF">
              <w:rPr>
                <w:rFonts w:ascii="微软雅黑" w:eastAsia="微软雅黑" w:hAnsi="微软雅黑" w:cs="微软雅黑" w:hint="eastAsia"/>
                <w:sz w:val="15"/>
                <w:szCs w:val="15"/>
              </w:rPr>
              <w:t>业务端调用该Web Service,创建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事件存证</w:t>
            </w:r>
          </w:p>
        </w:tc>
      </w:tr>
      <w:tr w:rsidR="00D67562" w14:paraId="2E931B85" w14:textId="77777777" w:rsidTr="00D67562">
        <w:tc>
          <w:tcPr>
            <w:tcW w:w="2093" w:type="dxa"/>
          </w:tcPr>
          <w:p w14:paraId="1B8BF1E3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  <w:tc>
          <w:tcPr>
            <w:tcW w:w="8495" w:type="dxa"/>
            <w:gridSpan w:val="7"/>
          </w:tcPr>
          <w:p w14:paraId="62CB5BF1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3286D4BC" w14:textId="77777777" w:rsidTr="00D67562">
        <w:tc>
          <w:tcPr>
            <w:tcW w:w="2093" w:type="dxa"/>
          </w:tcPr>
          <w:p w14:paraId="5C939787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调用频度</w:t>
            </w:r>
          </w:p>
        </w:tc>
        <w:tc>
          <w:tcPr>
            <w:tcW w:w="8495" w:type="dxa"/>
            <w:gridSpan w:val="7"/>
          </w:tcPr>
          <w:p w14:paraId="25290A8F" w14:textId="77777777" w:rsidR="00D67562" w:rsidRDefault="00D67562" w:rsidP="00D67562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高频</w:t>
            </w:r>
          </w:p>
        </w:tc>
      </w:tr>
      <w:tr w:rsidR="00D67562" w14:paraId="70C80332" w14:textId="77777777" w:rsidTr="00D67562">
        <w:tc>
          <w:tcPr>
            <w:tcW w:w="10588" w:type="dxa"/>
            <w:gridSpan w:val="8"/>
            <w:shd w:val="clear" w:color="auto" w:fill="FFC000"/>
          </w:tcPr>
          <w:p w14:paraId="799C0064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请求方</w:t>
            </w:r>
          </w:p>
        </w:tc>
      </w:tr>
      <w:tr w:rsidR="00D67562" w14:paraId="6C988A5E" w14:textId="77777777" w:rsidTr="00D67562">
        <w:tc>
          <w:tcPr>
            <w:tcW w:w="2093" w:type="dxa"/>
          </w:tcPr>
          <w:p w14:paraId="442F9391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字段</w:t>
            </w:r>
          </w:p>
        </w:tc>
        <w:tc>
          <w:tcPr>
            <w:tcW w:w="927" w:type="dxa"/>
          </w:tcPr>
          <w:p w14:paraId="703D0BFF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1010" w:type="dxa"/>
            <w:gridSpan w:val="2"/>
          </w:tcPr>
          <w:p w14:paraId="71022C2C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约束</w:t>
            </w:r>
          </w:p>
        </w:tc>
        <w:tc>
          <w:tcPr>
            <w:tcW w:w="1902" w:type="dxa"/>
            <w:gridSpan w:val="2"/>
          </w:tcPr>
          <w:p w14:paraId="7B657B9B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4656" w:type="dxa"/>
            <w:gridSpan w:val="2"/>
          </w:tcPr>
          <w:p w14:paraId="7F43F19A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D67562" w14:paraId="70CA9046" w14:textId="77777777" w:rsidTr="00D67562">
        <w:tc>
          <w:tcPr>
            <w:tcW w:w="2093" w:type="dxa"/>
          </w:tcPr>
          <w:p w14:paraId="330127DE" w14:textId="2DE043ED" w:rsidR="00D67562" w:rsidRDefault="00355EAB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bookmark</w:t>
            </w:r>
          </w:p>
        </w:tc>
        <w:tc>
          <w:tcPr>
            <w:tcW w:w="927" w:type="dxa"/>
          </w:tcPr>
          <w:p w14:paraId="4E6342E5" w14:textId="303643CD" w:rsidR="00D67562" w:rsidRDefault="00355EAB" w:rsidP="00D67562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10A1D76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C1922A5" w14:textId="2FC43E64" w:rsidR="00D67562" w:rsidRPr="00CA1C13" w:rsidRDefault="00355EAB" w:rsidP="00D6756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分页标签</w:t>
            </w:r>
          </w:p>
        </w:tc>
        <w:tc>
          <w:tcPr>
            <w:tcW w:w="4656" w:type="dxa"/>
            <w:gridSpan w:val="2"/>
          </w:tcPr>
          <w:p w14:paraId="3B52C133" w14:textId="77777777" w:rsidR="00D67562" w:rsidRDefault="00D67562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F7E0016" w14:textId="77777777" w:rsidTr="00D67562">
        <w:tc>
          <w:tcPr>
            <w:tcW w:w="2093" w:type="dxa"/>
          </w:tcPr>
          <w:p w14:paraId="260DC9F6" w14:textId="2045DC6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endDate</w:t>
            </w:r>
          </w:p>
        </w:tc>
        <w:tc>
          <w:tcPr>
            <w:tcW w:w="927" w:type="dxa"/>
          </w:tcPr>
          <w:p w14:paraId="7A09B802" w14:textId="2ED53C7B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612877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1E5162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C9049C3" w14:textId="3A22370E" w:rsidR="00355EAB" w:rsidRPr="00CA1C13" w:rsidRDefault="00355EAB" w:rsidP="00355EA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结束时间</w:t>
            </w:r>
          </w:p>
        </w:tc>
        <w:tc>
          <w:tcPr>
            <w:tcW w:w="4656" w:type="dxa"/>
            <w:gridSpan w:val="2"/>
          </w:tcPr>
          <w:p w14:paraId="366A850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683E1ED3" w14:textId="77777777" w:rsidTr="00D67562">
        <w:tc>
          <w:tcPr>
            <w:tcW w:w="2093" w:type="dxa"/>
          </w:tcPr>
          <w:p w14:paraId="0FD61BB8" w14:textId="28C02E4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externalId</w:t>
            </w:r>
          </w:p>
        </w:tc>
        <w:tc>
          <w:tcPr>
            <w:tcW w:w="927" w:type="dxa"/>
          </w:tcPr>
          <w:p w14:paraId="23F21F83" w14:textId="457E0F4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612877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AAFAAE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03B1563" w14:textId="449C60AA" w:rsidR="00355EAB" w:rsidRPr="00CA1C13" w:rsidRDefault="00355EAB" w:rsidP="00355EA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外部业务主键</w:t>
            </w:r>
          </w:p>
        </w:tc>
        <w:tc>
          <w:tcPr>
            <w:tcW w:w="4656" w:type="dxa"/>
            <w:gridSpan w:val="2"/>
          </w:tcPr>
          <w:p w14:paraId="55B051C7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0C77E8B" w14:textId="77777777" w:rsidTr="00D67562">
        <w:tc>
          <w:tcPr>
            <w:tcW w:w="2093" w:type="dxa"/>
          </w:tcPr>
          <w:p w14:paraId="5DA79E9F" w14:textId="3D4D9CB3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fileHash</w:t>
            </w:r>
          </w:p>
        </w:tc>
        <w:tc>
          <w:tcPr>
            <w:tcW w:w="927" w:type="dxa"/>
          </w:tcPr>
          <w:p w14:paraId="027D1901" w14:textId="101CF36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612877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434DA5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AA7E337" w14:textId="1942EF2E" w:rsidR="00355EAB" w:rsidRPr="00CA1C13" w:rsidRDefault="00355EAB" w:rsidP="00355EA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文件hash</w:t>
            </w:r>
          </w:p>
        </w:tc>
        <w:tc>
          <w:tcPr>
            <w:tcW w:w="4656" w:type="dxa"/>
            <w:gridSpan w:val="2"/>
          </w:tcPr>
          <w:p w14:paraId="25C48FA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F94E1C0" w14:textId="77777777" w:rsidTr="00D67562">
        <w:tc>
          <w:tcPr>
            <w:tcW w:w="2093" w:type="dxa"/>
          </w:tcPr>
          <w:p w14:paraId="18B5FB4D" w14:textId="5DA8DD3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pageSize</w:t>
            </w:r>
          </w:p>
        </w:tc>
        <w:tc>
          <w:tcPr>
            <w:tcW w:w="927" w:type="dxa"/>
          </w:tcPr>
          <w:p w14:paraId="187681CE" w14:textId="41B2A3B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612877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55E849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6117D01" w14:textId="31C7E76C" w:rsidR="00355EAB" w:rsidRPr="00CA1C13" w:rsidRDefault="00355EAB" w:rsidP="00355EA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每页显示多少条数据</w:t>
            </w:r>
          </w:p>
        </w:tc>
        <w:tc>
          <w:tcPr>
            <w:tcW w:w="4656" w:type="dxa"/>
            <w:gridSpan w:val="2"/>
          </w:tcPr>
          <w:p w14:paraId="47F57BA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EA1A703" w14:textId="77777777" w:rsidTr="00D67562">
        <w:tc>
          <w:tcPr>
            <w:tcW w:w="2093" w:type="dxa"/>
          </w:tcPr>
          <w:p w14:paraId="1EE2F467" w14:textId="549C0B03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someDay</w:t>
            </w:r>
          </w:p>
        </w:tc>
        <w:tc>
          <w:tcPr>
            <w:tcW w:w="927" w:type="dxa"/>
          </w:tcPr>
          <w:p w14:paraId="03C6E8FD" w14:textId="7D40640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612877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0E4F60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ABEFBED" w14:textId="6B36027A" w:rsidR="00355EAB" w:rsidRPr="00CA1C13" w:rsidRDefault="00355EAB" w:rsidP="00355EA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查询某一天上链的文件存证</w:t>
            </w:r>
          </w:p>
        </w:tc>
        <w:tc>
          <w:tcPr>
            <w:tcW w:w="4656" w:type="dxa"/>
            <w:gridSpan w:val="2"/>
          </w:tcPr>
          <w:p w14:paraId="3BD3925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916621F" w14:textId="77777777" w:rsidTr="00D67562">
        <w:tc>
          <w:tcPr>
            <w:tcW w:w="2093" w:type="dxa"/>
          </w:tcPr>
          <w:p w14:paraId="5C6847D2" w14:textId="5792A7A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startDate</w:t>
            </w:r>
          </w:p>
        </w:tc>
        <w:tc>
          <w:tcPr>
            <w:tcW w:w="927" w:type="dxa"/>
          </w:tcPr>
          <w:p w14:paraId="27982526" w14:textId="2A4A164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612877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2D5DED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1D20B16" w14:textId="23B6AFF3" w:rsidR="00355EAB" w:rsidRPr="00CA1C13" w:rsidRDefault="00355EAB" w:rsidP="00355EA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开始时间</w:t>
            </w:r>
          </w:p>
        </w:tc>
        <w:tc>
          <w:tcPr>
            <w:tcW w:w="4656" w:type="dxa"/>
            <w:gridSpan w:val="2"/>
          </w:tcPr>
          <w:p w14:paraId="62001AF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752F50F" w14:textId="77777777" w:rsidTr="00D67562">
        <w:tc>
          <w:tcPr>
            <w:tcW w:w="2093" w:type="dxa"/>
          </w:tcPr>
          <w:p w14:paraId="06290B87" w14:textId="77777777" w:rsidR="00355EAB" w:rsidRDefault="00355EAB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FABF9E1" w14:textId="77777777" w:rsidR="00355EAB" w:rsidRDefault="00355EAB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339E23A7" w14:textId="77777777" w:rsidR="00355EAB" w:rsidRDefault="00355EAB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4CA7B55" w14:textId="77777777" w:rsidR="00355EAB" w:rsidRPr="00CA1C13" w:rsidRDefault="00355EAB" w:rsidP="00D6756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76EA5886" w14:textId="77777777" w:rsidR="00355EAB" w:rsidRDefault="00355EAB" w:rsidP="00D6756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D67562" w14:paraId="5EDEC03A" w14:textId="77777777" w:rsidTr="00D67562">
        <w:tc>
          <w:tcPr>
            <w:tcW w:w="10588" w:type="dxa"/>
            <w:gridSpan w:val="8"/>
          </w:tcPr>
          <w:p w14:paraId="7A501F6C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015E271B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140ED50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"bookmark": "",</w:t>
            </w:r>
          </w:p>
          <w:p w14:paraId="180E68E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"endDate": "",</w:t>
            </w:r>
          </w:p>
          <w:p w14:paraId="7BDBF7BD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"externalId": "",</w:t>
            </w:r>
          </w:p>
          <w:p w14:paraId="40BC1997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"fileHash": "",</w:t>
            </w:r>
          </w:p>
          <w:p w14:paraId="0B2E84C2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"pageSize": 10,</w:t>
            </w:r>
          </w:p>
          <w:p w14:paraId="12A7C438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"someDay": "",</w:t>
            </w:r>
          </w:p>
          <w:p w14:paraId="491F6598" w14:textId="77777777" w:rsidR="00D67562" w:rsidRP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"startDate": ""</w:t>
            </w:r>
          </w:p>
          <w:p w14:paraId="69A44B04" w14:textId="54895C79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D67562" w14:paraId="586DD86C" w14:textId="77777777" w:rsidTr="00D67562">
        <w:trPr>
          <w:trHeight w:val="365"/>
        </w:trPr>
        <w:tc>
          <w:tcPr>
            <w:tcW w:w="10588" w:type="dxa"/>
            <w:gridSpan w:val="8"/>
            <w:shd w:val="clear" w:color="auto" w:fill="92D050"/>
          </w:tcPr>
          <w:p w14:paraId="228160DE" w14:textId="77777777" w:rsidR="00D67562" w:rsidRDefault="00D67562" w:rsidP="00D67562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响应方</w:t>
            </w:r>
          </w:p>
        </w:tc>
      </w:tr>
      <w:tr w:rsidR="00355EAB" w14:paraId="431A23FD" w14:textId="77777777" w:rsidTr="00D67562">
        <w:tc>
          <w:tcPr>
            <w:tcW w:w="2093" w:type="dxa"/>
          </w:tcPr>
          <w:p w14:paraId="091494C9" w14:textId="33D8F82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bizId</w:t>
            </w:r>
          </w:p>
        </w:tc>
        <w:tc>
          <w:tcPr>
            <w:tcW w:w="927" w:type="dxa"/>
          </w:tcPr>
          <w:p w14:paraId="759C858F" w14:textId="25B3B1E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10BCB50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279FE4D" w14:textId="79BDA3D1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bizId</w:t>
            </w:r>
          </w:p>
        </w:tc>
        <w:tc>
          <w:tcPr>
            <w:tcW w:w="4656" w:type="dxa"/>
            <w:gridSpan w:val="2"/>
          </w:tcPr>
          <w:p w14:paraId="0D1D964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5CAFE8A" w14:textId="77777777" w:rsidTr="00D67562">
        <w:tc>
          <w:tcPr>
            <w:tcW w:w="2093" w:type="dxa"/>
          </w:tcPr>
          <w:p w14:paraId="5CE37BB9" w14:textId="7B427724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timestampStr</w:t>
            </w:r>
          </w:p>
        </w:tc>
        <w:tc>
          <w:tcPr>
            <w:tcW w:w="927" w:type="dxa"/>
          </w:tcPr>
          <w:p w14:paraId="1E0E47BE" w14:textId="3FE1A7C6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4E30E3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5A4B3FD" w14:textId="4EEE2EF8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时间</w:t>
            </w:r>
          </w:p>
        </w:tc>
        <w:tc>
          <w:tcPr>
            <w:tcW w:w="4656" w:type="dxa"/>
            <w:gridSpan w:val="2"/>
          </w:tcPr>
          <w:p w14:paraId="0A99B54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78F121A" w14:textId="77777777" w:rsidTr="00D67562">
        <w:tc>
          <w:tcPr>
            <w:tcW w:w="2093" w:type="dxa"/>
          </w:tcPr>
          <w:p w14:paraId="1793C702" w14:textId="228CCA5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objectType</w:t>
            </w:r>
          </w:p>
        </w:tc>
        <w:tc>
          <w:tcPr>
            <w:tcW w:w="927" w:type="dxa"/>
          </w:tcPr>
          <w:p w14:paraId="1B464729" w14:textId="0E3B5B2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224A28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27CA69C" w14:textId="16259296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对象类型</w:t>
            </w:r>
          </w:p>
        </w:tc>
        <w:tc>
          <w:tcPr>
            <w:tcW w:w="4656" w:type="dxa"/>
            <w:gridSpan w:val="2"/>
          </w:tcPr>
          <w:p w14:paraId="031068B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F90FD2B" w14:textId="77777777" w:rsidTr="00D67562">
        <w:tc>
          <w:tcPr>
            <w:tcW w:w="2093" w:type="dxa"/>
          </w:tcPr>
          <w:p w14:paraId="41F5B456" w14:textId="3A7531A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externalId</w:t>
            </w:r>
          </w:p>
        </w:tc>
        <w:tc>
          <w:tcPr>
            <w:tcW w:w="927" w:type="dxa"/>
          </w:tcPr>
          <w:p w14:paraId="0A14297A" w14:textId="3CFF81A1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287E5D1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2885B1D" w14:textId="311CD7C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外部业务主键</w:t>
            </w:r>
          </w:p>
        </w:tc>
        <w:tc>
          <w:tcPr>
            <w:tcW w:w="4656" w:type="dxa"/>
            <w:gridSpan w:val="2"/>
          </w:tcPr>
          <w:p w14:paraId="741C5FB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FAD90D1" w14:textId="77777777" w:rsidTr="00D67562">
        <w:tc>
          <w:tcPr>
            <w:tcW w:w="2093" w:type="dxa"/>
          </w:tcPr>
          <w:p w14:paraId="3A8E269E" w14:textId="3A8EC26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fileHash</w:t>
            </w:r>
          </w:p>
        </w:tc>
        <w:tc>
          <w:tcPr>
            <w:tcW w:w="927" w:type="dxa"/>
          </w:tcPr>
          <w:p w14:paraId="7A6C4859" w14:textId="11C51D2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7206D1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2055DBA" w14:textId="51FCF175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文件hash</w:t>
            </w:r>
          </w:p>
        </w:tc>
        <w:tc>
          <w:tcPr>
            <w:tcW w:w="4656" w:type="dxa"/>
            <w:gridSpan w:val="2"/>
          </w:tcPr>
          <w:p w14:paraId="42E96AA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65E7206" w14:textId="77777777" w:rsidTr="00D67562">
        <w:tc>
          <w:tcPr>
            <w:tcW w:w="2093" w:type="dxa"/>
          </w:tcPr>
          <w:p w14:paraId="33824033" w14:textId="6FC7F27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fileName</w:t>
            </w:r>
          </w:p>
        </w:tc>
        <w:tc>
          <w:tcPr>
            <w:tcW w:w="927" w:type="dxa"/>
          </w:tcPr>
          <w:p w14:paraId="26E5AA96" w14:textId="64AE8F3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3CE0FF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347378C" w14:textId="17B8D061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文件名</w:t>
            </w:r>
          </w:p>
        </w:tc>
        <w:tc>
          <w:tcPr>
            <w:tcW w:w="4656" w:type="dxa"/>
            <w:gridSpan w:val="2"/>
          </w:tcPr>
          <w:p w14:paraId="7E2AADE7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3BA7777" w14:textId="77777777" w:rsidTr="00D67562">
        <w:tc>
          <w:tcPr>
            <w:tcW w:w="2093" w:type="dxa"/>
          </w:tcPr>
          <w:p w14:paraId="79D412AC" w14:textId="281ED0D6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parentBizId</w:t>
            </w:r>
          </w:p>
        </w:tc>
        <w:tc>
          <w:tcPr>
            <w:tcW w:w="927" w:type="dxa"/>
          </w:tcPr>
          <w:p w14:paraId="57DD5555" w14:textId="413E730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11F79A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F8B5C28" w14:textId="13D0238C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关联文件id</w:t>
            </w:r>
          </w:p>
        </w:tc>
        <w:tc>
          <w:tcPr>
            <w:tcW w:w="4656" w:type="dxa"/>
            <w:gridSpan w:val="2"/>
          </w:tcPr>
          <w:p w14:paraId="705B257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C7F0C18" w14:textId="77777777" w:rsidTr="00D67562">
        <w:tc>
          <w:tcPr>
            <w:tcW w:w="2093" w:type="dxa"/>
          </w:tcPr>
          <w:p w14:paraId="14E8250E" w14:textId="32F06E54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accountId</w:t>
            </w:r>
          </w:p>
        </w:tc>
        <w:tc>
          <w:tcPr>
            <w:tcW w:w="927" w:type="dxa"/>
          </w:tcPr>
          <w:p w14:paraId="28E24A87" w14:textId="4CC5566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C51D89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AEFC206" w14:textId="49903E4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上链账号id</w:t>
            </w:r>
          </w:p>
        </w:tc>
        <w:tc>
          <w:tcPr>
            <w:tcW w:w="4656" w:type="dxa"/>
            <w:gridSpan w:val="2"/>
          </w:tcPr>
          <w:p w14:paraId="1AF3227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6E3F6B97" w14:textId="77777777" w:rsidTr="00D67562">
        <w:tc>
          <w:tcPr>
            <w:tcW w:w="2093" w:type="dxa"/>
          </w:tcPr>
          <w:p w14:paraId="7C9FC7FC" w14:textId="3DB1FE9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txHash</w:t>
            </w:r>
          </w:p>
        </w:tc>
        <w:tc>
          <w:tcPr>
            <w:tcW w:w="927" w:type="dxa"/>
          </w:tcPr>
          <w:p w14:paraId="18C7F8A6" w14:textId="7081983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A9AB39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BE7DBE1" w14:textId="36B84A65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Txhash</w:t>
            </w:r>
          </w:p>
        </w:tc>
        <w:tc>
          <w:tcPr>
            <w:tcW w:w="4656" w:type="dxa"/>
            <w:gridSpan w:val="2"/>
          </w:tcPr>
          <w:p w14:paraId="78EB198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B102FCA" w14:textId="77777777" w:rsidTr="00D67562">
        <w:tc>
          <w:tcPr>
            <w:tcW w:w="2093" w:type="dxa"/>
          </w:tcPr>
          <w:p w14:paraId="2606B389" w14:textId="570AE054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fileDescription</w:t>
            </w:r>
          </w:p>
        </w:tc>
        <w:tc>
          <w:tcPr>
            <w:tcW w:w="927" w:type="dxa"/>
          </w:tcPr>
          <w:p w14:paraId="6A225307" w14:textId="574CD5F9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41D81F97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B40BADA" w14:textId="39B99B08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文件描述</w:t>
            </w:r>
          </w:p>
        </w:tc>
        <w:tc>
          <w:tcPr>
            <w:tcW w:w="4656" w:type="dxa"/>
            <w:gridSpan w:val="2"/>
          </w:tcPr>
          <w:p w14:paraId="1D4CEC41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2347F3A" w14:textId="77777777" w:rsidTr="00D67562">
        <w:tc>
          <w:tcPr>
            <w:tcW w:w="2093" w:type="dxa"/>
          </w:tcPr>
          <w:p w14:paraId="63B23854" w14:textId="207D592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deriveFileFlag</w:t>
            </w:r>
          </w:p>
        </w:tc>
        <w:tc>
          <w:tcPr>
            <w:tcW w:w="927" w:type="dxa"/>
          </w:tcPr>
          <w:p w14:paraId="4727DFF5" w14:textId="03D0E49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FC793F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68556E3" w14:textId="7FDE1EA9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是否继承类型</w:t>
            </w:r>
          </w:p>
        </w:tc>
        <w:tc>
          <w:tcPr>
            <w:tcW w:w="4656" w:type="dxa"/>
            <w:gridSpan w:val="2"/>
          </w:tcPr>
          <w:p w14:paraId="4462ED4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DE5AE86" w14:textId="77777777" w:rsidTr="00D67562">
        <w:tc>
          <w:tcPr>
            <w:tcW w:w="2093" w:type="dxa"/>
          </w:tcPr>
          <w:p w14:paraId="6C392B0F" w14:textId="074B473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fileStorageStatus</w:t>
            </w:r>
          </w:p>
        </w:tc>
        <w:tc>
          <w:tcPr>
            <w:tcW w:w="927" w:type="dxa"/>
          </w:tcPr>
          <w:p w14:paraId="6835DAAE" w14:textId="6DF89CC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51330B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C4168DF" w14:textId="75A3E2F9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存储状态</w:t>
            </w:r>
          </w:p>
        </w:tc>
        <w:tc>
          <w:tcPr>
            <w:tcW w:w="4656" w:type="dxa"/>
            <w:gridSpan w:val="2"/>
          </w:tcPr>
          <w:p w14:paraId="7461256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D613E8E" w14:textId="77777777" w:rsidTr="00D67562">
        <w:tc>
          <w:tcPr>
            <w:tcW w:w="2093" w:type="dxa"/>
          </w:tcPr>
          <w:p w14:paraId="792D87EF" w14:textId="2B47526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operator</w:t>
            </w:r>
          </w:p>
        </w:tc>
        <w:tc>
          <w:tcPr>
            <w:tcW w:w="927" w:type="dxa"/>
          </w:tcPr>
          <w:p w14:paraId="62C4CC37" w14:textId="6A30510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2DB4581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1063271" w14:textId="5AA1EBDC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操作者</w:t>
            </w:r>
          </w:p>
        </w:tc>
        <w:tc>
          <w:tcPr>
            <w:tcW w:w="4656" w:type="dxa"/>
            <w:gridSpan w:val="2"/>
          </w:tcPr>
          <w:p w14:paraId="05C9E4F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60F5F827" w14:textId="77777777" w:rsidTr="00D67562">
        <w:tc>
          <w:tcPr>
            <w:tcW w:w="2093" w:type="dxa"/>
          </w:tcPr>
          <w:p w14:paraId="41AFFC7C" w14:textId="10E24119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owner</w:t>
            </w:r>
          </w:p>
        </w:tc>
        <w:tc>
          <w:tcPr>
            <w:tcW w:w="927" w:type="dxa"/>
          </w:tcPr>
          <w:p w14:paraId="1775E9A8" w14:textId="52E81E51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19185E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6C9FD40" w14:textId="2DDFF925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所有人</w:t>
            </w:r>
          </w:p>
        </w:tc>
        <w:tc>
          <w:tcPr>
            <w:tcW w:w="4656" w:type="dxa"/>
            <w:gridSpan w:val="2"/>
          </w:tcPr>
          <w:p w14:paraId="6E056B6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CE8C03E" w14:textId="77777777" w:rsidTr="00D67562">
        <w:tc>
          <w:tcPr>
            <w:tcW w:w="2093" w:type="dxa"/>
          </w:tcPr>
          <w:p w14:paraId="6493D873" w14:textId="0465D39E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organization</w:t>
            </w:r>
          </w:p>
        </w:tc>
        <w:tc>
          <w:tcPr>
            <w:tcW w:w="927" w:type="dxa"/>
          </w:tcPr>
          <w:p w14:paraId="16E397E2" w14:textId="5173F956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446865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09D0EF4" w14:textId="69314722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所属组织</w:t>
            </w:r>
          </w:p>
        </w:tc>
        <w:tc>
          <w:tcPr>
            <w:tcW w:w="4656" w:type="dxa"/>
            <w:gridSpan w:val="2"/>
          </w:tcPr>
          <w:p w14:paraId="74535B7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3D00ACF" w14:textId="77777777" w:rsidTr="00D67562">
        <w:tc>
          <w:tcPr>
            <w:tcW w:w="2093" w:type="dxa"/>
          </w:tcPr>
          <w:p w14:paraId="596C3046" w14:textId="2282DCF6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ownershipMetadataHash</w:t>
            </w:r>
          </w:p>
        </w:tc>
        <w:tc>
          <w:tcPr>
            <w:tcW w:w="927" w:type="dxa"/>
          </w:tcPr>
          <w:p w14:paraId="2684D369" w14:textId="11639BA4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0AF1EC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93CF556" w14:textId="3556A6FD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所属hash</w:t>
            </w:r>
          </w:p>
        </w:tc>
        <w:tc>
          <w:tcPr>
            <w:tcW w:w="4656" w:type="dxa"/>
            <w:gridSpan w:val="2"/>
          </w:tcPr>
          <w:p w14:paraId="629CC8C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34476C5" w14:textId="77777777" w:rsidTr="00D67562">
        <w:tc>
          <w:tcPr>
            <w:tcW w:w="2093" w:type="dxa"/>
          </w:tcPr>
          <w:p w14:paraId="26EB2344" w14:textId="58510B8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fileExtension</w:t>
            </w:r>
          </w:p>
        </w:tc>
        <w:tc>
          <w:tcPr>
            <w:tcW w:w="927" w:type="dxa"/>
          </w:tcPr>
          <w:p w14:paraId="25B4BBC6" w14:textId="38342F2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1946D21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62B486E" w14:textId="4501E7B3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文件扩展名</w:t>
            </w:r>
          </w:p>
        </w:tc>
        <w:tc>
          <w:tcPr>
            <w:tcW w:w="4656" w:type="dxa"/>
            <w:gridSpan w:val="2"/>
          </w:tcPr>
          <w:p w14:paraId="55867BB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A6EB7A8" w14:textId="77777777" w:rsidTr="00D67562">
        <w:tc>
          <w:tcPr>
            <w:tcW w:w="2093" w:type="dxa"/>
          </w:tcPr>
          <w:p w14:paraId="24B5D822" w14:textId="7522938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fileMimeType</w:t>
            </w:r>
          </w:p>
        </w:tc>
        <w:tc>
          <w:tcPr>
            <w:tcW w:w="927" w:type="dxa"/>
          </w:tcPr>
          <w:p w14:paraId="6F3164B8" w14:textId="4A8238D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4F1D4E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C81E867" w14:textId="00CAB286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文件mime类型</w:t>
            </w:r>
          </w:p>
        </w:tc>
        <w:tc>
          <w:tcPr>
            <w:tcW w:w="4656" w:type="dxa"/>
            <w:gridSpan w:val="2"/>
          </w:tcPr>
          <w:p w14:paraId="7EBD979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493D206" w14:textId="77777777" w:rsidTr="00D67562">
        <w:tc>
          <w:tcPr>
            <w:tcW w:w="2093" w:type="dxa"/>
          </w:tcPr>
          <w:p w14:paraId="37DFA5BC" w14:textId="7B2F772C" w:rsidR="00355EAB" w:rsidRDefault="00355EAB" w:rsidP="00355EAB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fileSize</w:t>
            </w:r>
          </w:p>
        </w:tc>
        <w:tc>
          <w:tcPr>
            <w:tcW w:w="927" w:type="dxa"/>
          </w:tcPr>
          <w:p w14:paraId="19E5F8B6" w14:textId="66FBD18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68328AC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0BC1E10" w14:textId="65A27891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文件大小</w:t>
            </w:r>
          </w:p>
        </w:tc>
        <w:tc>
          <w:tcPr>
            <w:tcW w:w="4656" w:type="dxa"/>
            <w:gridSpan w:val="2"/>
          </w:tcPr>
          <w:p w14:paraId="1BD9FB8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98C36B4" w14:textId="77777777" w:rsidTr="00D67562">
        <w:tc>
          <w:tcPr>
            <w:tcW w:w="2093" w:type="dxa"/>
          </w:tcPr>
          <w:p w14:paraId="2C38C045" w14:textId="24F83FEC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fileMetadataHash</w:t>
            </w:r>
          </w:p>
        </w:tc>
        <w:tc>
          <w:tcPr>
            <w:tcW w:w="927" w:type="dxa"/>
          </w:tcPr>
          <w:p w14:paraId="1834DE8D" w14:textId="62B91421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F4A85A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8F5A3D2" w14:textId="71461632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文件元数据hash</w:t>
            </w:r>
          </w:p>
        </w:tc>
        <w:tc>
          <w:tcPr>
            <w:tcW w:w="4656" w:type="dxa"/>
            <w:gridSpan w:val="2"/>
          </w:tcPr>
          <w:p w14:paraId="729A6E7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C5A9554" w14:textId="77777777" w:rsidTr="00D67562">
        <w:tc>
          <w:tcPr>
            <w:tcW w:w="2093" w:type="dxa"/>
          </w:tcPr>
          <w:p w14:paraId="5E1E5B73" w14:textId="28CE5EB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storageType</w:t>
            </w:r>
          </w:p>
        </w:tc>
        <w:tc>
          <w:tcPr>
            <w:tcW w:w="927" w:type="dxa"/>
          </w:tcPr>
          <w:p w14:paraId="4DA72C42" w14:textId="1013A71D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159C5E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C0923C8" w14:textId="5CFEABD8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存储类型</w:t>
            </w:r>
          </w:p>
        </w:tc>
        <w:tc>
          <w:tcPr>
            <w:tcW w:w="4656" w:type="dxa"/>
            <w:gridSpan w:val="2"/>
          </w:tcPr>
          <w:p w14:paraId="55AE575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1DB395E" w14:textId="77777777" w:rsidTr="00D67562">
        <w:tc>
          <w:tcPr>
            <w:tcW w:w="2093" w:type="dxa"/>
          </w:tcPr>
          <w:p w14:paraId="73EF97CA" w14:textId="3113730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fileId</w:t>
            </w:r>
          </w:p>
        </w:tc>
        <w:tc>
          <w:tcPr>
            <w:tcW w:w="927" w:type="dxa"/>
          </w:tcPr>
          <w:p w14:paraId="499F1B1D" w14:textId="5230D385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77E015C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AAF6E5E" w14:textId="362F7873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文件id</w:t>
            </w:r>
          </w:p>
        </w:tc>
        <w:tc>
          <w:tcPr>
            <w:tcW w:w="4656" w:type="dxa"/>
            <w:gridSpan w:val="2"/>
          </w:tcPr>
          <w:p w14:paraId="672A03A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CCFD3DE" w14:textId="77777777" w:rsidTr="00D67562">
        <w:tc>
          <w:tcPr>
            <w:tcW w:w="2093" w:type="dxa"/>
          </w:tcPr>
          <w:p w14:paraId="35B002AF" w14:textId="562C932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fileUri</w:t>
            </w:r>
          </w:p>
        </w:tc>
        <w:tc>
          <w:tcPr>
            <w:tcW w:w="927" w:type="dxa"/>
          </w:tcPr>
          <w:p w14:paraId="3C63B909" w14:textId="0716A5B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8BE505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181D94D8" w14:textId="0AE0808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文件路径</w:t>
            </w:r>
          </w:p>
        </w:tc>
        <w:tc>
          <w:tcPr>
            <w:tcW w:w="4656" w:type="dxa"/>
            <w:gridSpan w:val="2"/>
          </w:tcPr>
          <w:p w14:paraId="41E3D78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BE662EA" w14:textId="77777777" w:rsidTr="00D67562">
        <w:tc>
          <w:tcPr>
            <w:tcW w:w="2093" w:type="dxa"/>
          </w:tcPr>
          <w:p w14:paraId="20533938" w14:textId="61AF781C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filePublicUrl</w:t>
            </w:r>
          </w:p>
        </w:tc>
        <w:tc>
          <w:tcPr>
            <w:tcW w:w="927" w:type="dxa"/>
          </w:tcPr>
          <w:p w14:paraId="33C6D763" w14:textId="239FA57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E41B3B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998BA57" w14:textId="3E9A764E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文件可访问路径</w:t>
            </w:r>
          </w:p>
        </w:tc>
        <w:tc>
          <w:tcPr>
            <w:tcW w:w="4656" w:type="dxa"/>
            <w:gridSpan w:val="2"/>
          </w:tcPr>
          <w:p w14:paraId="2331787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8C0F8DE" w14:textId="77777777" w:rsidTr="00D67562">
        <w:tc>
          <w:tcPr>
            <w:tcW w:w="2093" w:type="dxa"/>
          </w:tcPr>
          <w:p w14:paraId="4418CC44" w14:textId="46B9662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>fileStorageTimestamp</w:t>
            </w:r>
          </w:p>
        </w:tc>
        <w:tc>
          <w:tcPr>
            <w:tcW w:w="927" w:type="dxa"/>
          </w:tcPr>
          <w:p w14:paraId="06611491" w14:textId="5190BB83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555EAA3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BB4A18D" w14:textId="38766629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文件存储时间</w:t>
            </w:r>
          </w:p>
        </w:tc>
        <w:tc>
          <w:tcPr>
            <w:tcW w:w="4656" w:type="dxa"/>
            <w:gridSpan w:val="2"/>
          </w:tcPr>
          <w:p w14:paraId="4BA6601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6632E807" w14:textId="77777777" w:rsidTr="00D67562">
        <w:tc>
          <w:tcPr>
            <w:tcW w:w="2093" w:type="dxa"/>
          </w:tcPr>
          <w:p w14:paraId="70F27D8F" w14:textId="3139F701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archiveTimestamp</w:t>
            </w:r>
          </w:p>
        </w:tc>
        <w:tc>
          <w:tcPr>
            <w:tcW w:w="927" w:type="dxa"/>
          </w:tcPr>
          <w:p w14:paraId="21C7C7B8" w14:textId="17C5BF7A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0845AB1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3C19BF8" w14:textId="184F6432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归档时间</w:t>
            </w:r>
          </w:p>
        </w:tc>
        <w:tc>
          <w:tcPr>
            <w:tcW w:w="4656" w:type="dxa"/>
            <w:gridSpan w:val="2"/>
          </w:tcPr>
          <w:p w14:paraId="65897AA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7B2E314" w14:textId="77777777" w:rsidTr="00D67562">
        <w:tc>
          <w:tcPr>
            <w:tcW w:w="2093" w:type="dxa"/>
          </w:tcPr>
          <w:p w14:paraId="2DDCD974" w14:textId="38C38078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archiveLocation</w:t>
            </w:r>
          </w:p>
        </w:tc>
        <w:tc>
          <w:tcPr>
            <w:tcW w:w="927" w:type="dxa"/>
          </w:tcPr>
          <w:p w14:paraId="0C8F0824" w14:textId="3F245F2C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66380E1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F8261DA" w14:textId="7164042E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归档路径</w:t>
            </w:r>
          </w:p>
        </w:tc>
        <w:tc>
          <w:tcPr>
            <w:tcW w:w="4656" w:type="dxa"/>
            <w:gridSpan w:val="2"/>
          </w:tcPr>
          <w:p w14:paraId="17F0B09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AADC29F" w14:textId="77777777" w:rsidTr="00D67562">
        <w:tc>
          <w:tcPr>
            <w:tcW w:w="2093" w:type="dxa"/>
          </w:tcPr>
          <w:p w14:paraId="0B615132" w14:textId="250159D0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storageMetadataHash</w:t>
            </w:r>
          </w:p>
        </w:tc>
        <w:tc>
          <w:tcPr>
            <w:tcW w:w="927" w:type="dxa"/>
          </w:tcPr>
          <w:p w14:paraId="2F74A2E9" w14:textId="3FDF5934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289AA3E1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F8DC368" w14:textId="766DF528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存储hash</w:t>
            </w:r>
          </w:p>
        </w:tc>
        <w:tc>
          <w:tcPr>
            <w:tcW w:w="4656" w:type="dxa"/>
            <w:gridSpan w:val="2"/>
          </w:tcPr>
          <w:p w14:paraId="0C8E505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2A7DD73" w14:textId="77777777" w:rsidTr="00D67562">
        <w:tc>
          <w:tcPr>
            <w:tcW w:w="2093" w:type="dxa"/>
          </w:tcPr>
          <w:p w14:paraId="1211D26A" w14:textId="7362F47E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timestamp</w:t>
            </w:r>
          </w:p>
        </w:tc>
        <w:tc>
          <w:tcPr>
            <w:tcW w:w="927" w:type="dxa"/>
          </w:tcPr>
          <w:p w14:paraId="50C1EF6B" w14:textId="364A7472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92896"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</w:t>
            </w:r>
          </w:p>
        </w:tc>
        <w:tc>
          <w:tcPr>
            <w:tcW w:w="1010" w:type="dxa"/>
            <w:gridSpan w:val="2"/>
          </w:tcPr>
          <w:p w14:paraId="3B0ABD9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617AB36" w14:textId="6161F7D4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时间</w:t>
            </w:r>
          </w:p>
        </w:tc>
        <w:tc>
          <w:tcPr>
            <w:tcW w:w="4656" w:type="dxa"/>
            <w:gridSpan w:val="2"/>
          </w:tcPr>
          <w:p w14:paraId="7510054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D29F5AD" w14:textId="77777777" w:rsidTr="00D67562">
        <w:tc>
          <w:tcPr>
            <w:tcW w:w="2093" w:type="dxa"/>
          </w:tcPr>
          <w:p w14:paraId="796D266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B66D29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2AB072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563F85CB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5DFC8FE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0206107" w14:textId="77777777" w:rsidTr="00D67562">
        <w:tc>
          <w:tcPr>
            <w:tcW w:w="2093" w:type="dxa"/>
          </w:tcPr>
          <w:p w14:paraId="3E202BD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733F212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7E903D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2145C519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0CA7101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2261C106" w14:textId="77777777" w:rsidTr="00D67562">
        <w:tc>
          <w:tcPr>
            <w:tcW w:w="2093" w:type="dxa"/>
          </w:tcPr>
          <w:p w14:paraId="0FFEDE6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3FA7EFD0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8A7CDD7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48906B53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7722E2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BD315A0" w14:textId="77777777" w:rsidTr="00D67562">
        <w:tc>
          <w:tcPr>
            <w:tcW w:w="2093" w:type="dxa"/>
          </w:tcPr>
          <w:p w14:paraId="36B6281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052CB27B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1EC7CE0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7237EF55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6E5755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15FE93C8" w14:textId="77777777" w:rsidTr="00D67562">
        <w:tc>
          <w:tcPr>
            <w:tcW w:w="2093" w:type="dxa"/>
          </w:tcPr>
          <w:p w14:paraId="21C49B1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0E7E34D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1ABE1D49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A7632B2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73837A7A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48D7D416" w14:textId="77777777" w:rsidTr="00D67562">
        <w:tc>
          <w:tcPr>
            <w:tcW w:w="2093" w:type="dxa"/>
          </w:tcPr>
          <w:p w14:paraId="10CB40B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607DD6C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56A4D87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D116770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6FB9E01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308D4E4" w14:textId="77777777" w:rsidTr="00D67562">
        <w:tc>
          <w:tcPr>
            <w:tcW w:w="2093" w:type="dxa"/>
          </w:tcPr>
          <w:p w14:paraId="3BF1432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31A96F6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4C23AC8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0F9E2597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4114B8F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FEF2410" w14:textId="77777777" w:rsidTr="00D67562">
        <w:tc>
          <w:tcPr>
            <w:tcW w:w="2093" w:type="dxa"/>
          </w:tcPr>
          <w:p w14:paraId="14DBFDA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569ECCC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2523CC36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695DF122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53F8840F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7A523208" w14:textId="77777777" w:rsidTr="00D67562">
        <w:tc>
          <w:tcPr>
            <w:tcW w:w="2093" w:type="dxa"/>
          </w:tcPr>
          <w:p w14:paraId="14477A3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7" w:type="dxa"/>
          </w:tcPr>
          <w:p w14:paraId="15295CE4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10" w:type="dxa"/>
            <w:gridSpan w:val="2"/>
          </w:tcPr>
          <w:p w14:paraId="6EDD4B6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02" w:type="dxa"/>
            <w:gridSpan w:val="2"/>
          </w:tcPr>
          <w:p w14:paraId="3AA38212" w14:textId="77777777" w:rsidR="00355EAB" w:rsidRDefault="00355EAB" w:rsidP="00355EAB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4656" w:type="dxa"/>
            <w:gridSpan w:val="2"/>
          </w:tcPr>
          <w:p w14:paraId="2DC1AE8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3466E539" w14:textId="77777777" w:rsidTr="00D67562">
        <w:tc>
          <w:tcPr>
            <w:tcW w:w="10588" w:type="dxa"/>
            <w:gridSpan w:val="8"/>
          </w:tcPr>
          <w:p w14:paraId="3E5662CE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sz w:val="15"/>
                <w:szCs w:val="15"/>
              </w:rPr>
              <w:t>示例：</w:t>
            </w:r>
          </w:p>
          <w:p w14:paraId="4BB40CB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{</w:t>
            </w:r>
          </w:p>
          <w:p w14:paraId="5559BF0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"procCode": 200,</w:t>
            </w:r>
          </w:p>
          <w:p w14:paraId="6F030A0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"payload": {</w:t>
            </w:r>
          </w:p>
          <w:p w14:paraId="62A459C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"content": [</w:t>
            </w:r>
          </w:p>
          <w:p w14:paraId="5614F9C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7DBF93B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"AT2CHAIN-FILE:-1552619688783-754",</w:t>
            </w:r>
          </w:p>
          <w:p w14:paraId="3992014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31481D7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369F572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19DFC68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38D085A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32A3681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41DD758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"",</w:t>
            </w:r>
          </w:p>
          <w:p w14:paraId="67F28BD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5EEBA21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10B6A7F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"string",</w:t>
            </w:r>
          </w:p>
          <w:p w14:paraId="4A56BDD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"string",</w:t>
            </w:r>
          </w:p>
          <w:p w14:paraId="7CBDDEC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1B17A9C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75D8B69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15E2B34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35036EC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5FBE6C1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"string",</w:t>
            </w:r>
          </w:p>
          <w:p w14:paraId="2744877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0B0EB2E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4DF248B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62DC9DE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44A25F5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24305DD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"string",</w:t>
            </w:r>
          </w:p>
          <w:p w14:paraId="6E8C63F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1AE394F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27D644A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6214D01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  "fileUri": "string",</w:t>
            </w:r>
          </w:p>
          <w:p w14:paraId="537F4A1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5549F80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11BCC35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119EAD2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0F66AFF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7179E3B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6C227BE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01F97B8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5B04E60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65FA4BC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"string",</w:t>
            </w:r>
          </w:p>
          <w:p w14:paraId="4E3AE87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44F4F3C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0438C4E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10E6A0D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"AT2CHAIN-FILE:COURT-1552632535003-1712",</w:t>
            </w:r>
          </w:p>
          <w:p w14:paraId="7AB4560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73553E2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283E68D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7D49A22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0CDE910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516E91E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19DF6AD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"test_app_oneKey",</w:t>
            </w:r>
          </w:p>
          <w:p w14:paraId="2B13590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204A687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61963C5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"",</w:t>
            </w:r>
          </w:p>
          <w:p w14:paraId="5B95249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"",</w:t>
            </w:r>
          </w:p>
          <w:p w14:paraId="03AA09B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2D43FFF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24C0311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7C28820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3910CFE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5504EC3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"JGTy8uyf3zIOBWzdysmNOw==",</w:t>
            </w:r>
          </w:p>
          <w:p w14:paraId="38E7F51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35B35DA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3D1BF29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74370D9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7F10EED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47A75C3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"string",</w:t>
            </w:r>
          </w:p>
          <w:p w14:paraId="7A886C2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5EAB439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6B4D66F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137369B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4DAB91F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4A0C37B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51C2C9D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38C60CD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20E7050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59B963A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383072F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    }</w:t>
            </w:r>
          </w:p>
          <w:p w14:paraId="35B6D57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4227A2A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0598910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"t2abYTE5xUI0h9l9-7kKPw==",</w:t>
            </w:r>
          </w:p>
          <w:p w14:paraId="49008CA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352033E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2F7464A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1F467A4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"AT2CHAIN-FILE:COURT-1552632569226-6527",</w:t>
            </w:r>
          </w:p>
          <w:p w14:paraId="6DCD587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79C8D92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293F7EE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03F4B77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5E2E3B1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2E9F02A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2534C9A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"test_app_oneKey",</w:t>
            </w:r>
          </w:p>
          <w:p w14:paraId="752A075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686809A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7A47AB2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"",</w:t>
            </w:r>
          </w:p>
          <w:p w14:paraId="2A7ED72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"",</w:t>
            </w:r>
          </w:p>
          <w:p w14:paraId="5F11E70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4CD9309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432AE9E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605C07D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45A6143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0F62F3B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"JGTy8uyf3zIOBWzdysmNOw==",</w:t>
            </w:r>
          </w:p>
          <w:p w14:paraId="622BF2D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4B0F1F2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1E2A21B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515C0C1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5348F1C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307018D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"string",</w:t>
            </w:r>
          </w:p>
          <w:p w14:paraId="5775B6C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59F13BB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168BE1E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0F65096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32272CC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23EEB9F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1862395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0B3E7FF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77BF295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7BA3262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3CFAD3A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7D9747E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2FAF0BC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6964235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"t2abYTE5xUI0h9l9-7kKPw==",</w:t>
            </w:r>
          </w:p>
          <w:p w14:paraId="41ABB99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73FB7D3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11FEA88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71931F5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"bizId": "AT2CHAIN-FILE:COURT-1552632757899-6422",</w:t>
            </w:r>
          </w:p>
          <w:p w14:paraId="3425916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2048567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1229ED9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6D8CBC4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4B20DF3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47211E5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5C96FBF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"test_app_oneKey",</w:t>
            </w:r>
          </w:p>
          <w:p w14:paraId="274D7B0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6275101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3FF6E85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"",</w:t>
            </w:r>
          </w:p>
          <w:p w14:paraId="7E3C555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"",</w:t>
            </w:r>
          </w:p>
          <w:p w14:paraId="6BA25DC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4EF50C5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29E7261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23AE35C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6D52B85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1976A44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"string",</w:t>
            </w:r>
          </w:p>
          <w:p w14:paraId="77899E3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7586D2E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5055FA1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0D689FF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01CDD5D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509196C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"string",</w:t>
            </w:r>
          </w:p>
          <w:p w14:paraId="7C5181C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5DEC459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4C37C3B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125B62D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56EB065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115F926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1A80158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3EC6473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57A6CFC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357E44D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48229D8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7302263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34804A6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38B3C74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"string",</w:t>
            </w:r>
          </w:p>
          <w:p w14:paraId="63F0076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0A586E0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7D82EA0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2259BBD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"AT2CHAIN-FILE:COURT-1552632793390-574",</w:t>
            </w:r>
          </w:p>
          <w:p w14:paraId="67879C6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5887832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61BEDB9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71FBE03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66D5711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255FD0A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67D5507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"accountId": "test_app_oneKey",</w:t>
            </w:r>
          </w:p>
          <w:p w14:paraId="7D7CDA5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39D1382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2A636C5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"",</w:t>
            </w:r>
          </w:p>
          <w:p w14:paraId="4340D08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"",</w:t>
            </w:r>
          </w:p>
          <w:p w14:paraId="288B987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0E65D30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735D37F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5A38CDB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50385D9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1D6C271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"JGTy8uyf3zIOBWzdysmNOw==",</w:t>
            </w:r>
          </w:p>
          <w:p w14:paraId="5924ECD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789E7FC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7399757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613C7DF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68BA6DC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5312A32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"bLZ6p7gk2s_8OYoWMYh2ag==",</w:t>
            </w:r>
          </w:p>
          <w:p w14:paraId="0D0A78B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65C60B5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79AE53B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2FCF3D8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3C78ED3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06312A2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272AE57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33B21B7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52D55DA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5E76C84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0DEF1CC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292E9F0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7C96DE7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42E1C47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"string",</w:t>
            </w:r>
          </w:p>
          <w:p w14:paraId="6A3BC50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1203752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29B2A64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45A09E7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"AT2CHAIN-FILE:COURT-1552632869254-831",</w:t>
            </w:r>
          </w:p>
          <w:p w14:paraId="3DED3F4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51A1A27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40E3A6D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78849BF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1260110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0A78DE6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59F7FD9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"test_app_oneKey",</w:t>
            </w:r>
          </w:p>
          <w:p w14:paraId="19C949B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5A1E284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51FD19F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"0",</w:t>
            </w:r>
          </w:p>
          <w:p w14:paraId="75DA0C9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"0",</w:t>
            </w:r>
          </w:p>
          <w:p w14:paraId="49210FD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146953A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27BA9EA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  "owner": "string",</w:t>
            </w:r>
          </w:p>
          <w:p w14:paraId="3D666CD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1D69BEE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7CCDA57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"JGTy8uyf3zIOBWzdysmNOw==",</w:t>
            </w:r>
          </w:p>
          <w:p w14:paraId="7851C89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7489BE3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63544BE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33F1C99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5DCFA7C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02647C2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"bLZ6p7gk2s_8OYoWMYh2ag==",</w:t>
            </w:r>
          </w:p>
          <w:p w14:paraId="63FB852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432F668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0C7E5A7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6660300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131FAFB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41A4251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5130C77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5761ED3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62D6128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49926E3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119ACFE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7B27ADC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3C42C71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68DBC94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"t2abYTE5xUI0h9l9-7kKPw==",</w:t>
            </w:r>
          </w:p>
          <w:p w14:paraId="52C60E3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131C819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47A4526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05F9028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"AT2CHAIN-FILE:COURT-1552637457341-6464",</w:t>
            </w:r>
          </w:p>
          <w:p w14:paraId="3CE2736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5671C3A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656CC9D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19874E7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76D8EDA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7B22577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6F825FC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"test_app_oneKey",</w:t>
            </w:r>
          </w:p>
          <w:p w14:paraId="77A200C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1D04D33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5D28E29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"0",</w:t>
            </w:r>
          </w:p>
          <w:p w14:paraId="0489985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"0",</w:t>
            </w:r>
          </w:p>
          <w:p w14:paraId="2DA71C0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7EE9FB4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71598D0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13838B2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387F042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7BCF3EF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"JGTy8uyf3zIOBWzdysmNOw==",</w:t>
            </w:r>
          </w:p>
          <w:p w14:paraId="58AF215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519E9C1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4CD7BD0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0B7BB41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  "fileSize": "string"</w:t>
            </w:r>
          </w:p>
          <w:p w14:paraId="23B8F4E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0998293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"bLZ6p7gk2s_8OYoWMYh2ag==",</w:t>
            </w:r>
          </w:p>
          <w:p w14:paraId="2D731BD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3401068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2663BAE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5B05748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7B532AC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409C79F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4E00E88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13E65CE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078741D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6AF6B8B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161920D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5D0EBD2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197AD56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1859F3F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"t2abYTE5xUI0h9l9-7kKPw==",</w:t>
            </w:r>
          </w:p>
          <w:p w14:paraId="4DF1F86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56D2F91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76AB666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2884AFA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"AT2CHAIN-FILE:COURT-1552637538792-3670",</w:t>
            </w:r>
          </w:p>
          <w:p w14:paraId="0554381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0AF9C08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2A5C990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3D68213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5ECE721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30FB26D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2E0E853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"test_app_oneKey",</w:t>
            </w:r>
          </w:p>
          <w:p w14:paraId="7E1A3B4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4F6186A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6B78CAB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"0",</w:t>
            </w:r>
          </w:p>
          <w:p w14:paraId="1405412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"0",</w:t>
            </w:r>
          </w:p>
          <w:p w14:paraId="28A0F5B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41FE6B8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587101C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025DE4F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6724CD7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09EC096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"JGTy8uyf3zIOBWzdysmNOw==",</w:t>
            </w:r>
          </w:p>
          <w:p w14:paraId="3F30BE5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4C02928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19BC221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6175303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67C76F9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6911DEB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"bLZ6p7gk2s_8OYoWMYh2ag==",</w:t>
            </w:r>
          </w:p>
          <w:p w14:paraId="6D9AA01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5FFBC13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582FF30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428B5F8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77DBE3C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  "filePublicUrl": "string",</w:t>
            </w:r>
          </w:p>
          <w:p w14:paraId="49BD41A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7C8D465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52CF5B4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77EE9D1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180C9E4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37218CA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1D1E6BC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33190A6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62B1073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"t2abYTE5xUI0h9l9-7kKPw==",</w:t>
            </w:r>
          </w:p>
          <w:p w14:paraId="3C6E446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6D4346E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49043F8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4305BA4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"AT2CHAIN-FILE:COURT-1552637642562-2182",</w:t>
            </w:r>
          </w:p>
          <w:p w14:paraId="4DC8951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230C053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1F301C5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13BC12E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312D942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3C98DE5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4F97022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"test_app_oneKey",</w:t>
            </w:r>
          </w:p>
          <w:p w14:paraId="6F3A7BB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31A9FF3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61B1B17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"0",</w:t>
            </w:r>
          </w:p>
          <w:p w14:paraId="78F2B23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"0",</w:t>
            </w:r>
          </w:p>
          <w:p w14:paraId="11ABF5D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0D024D4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2C5BB4C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5531EB5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771D336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364AD4D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"JGTy8uyf3zIOBWzdysmNOw==",</w:t>
            </w:r>
          </w:p>
          <w:p w14:paraId="6FD4C3E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506D4A4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0BC7E80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0F1C302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47700E13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30D8DAC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"bLZ6p7gk2s_8OYoWMYh2ag==",</w:t>
            </w:r>
          </w:p>
          <w:p w14:paraId="0A4EB38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084A1FB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1EAF182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3E3F63B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20E2515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2557E80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386D117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4B43A931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7DBEA80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1640C54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4DDBDE6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06F0BB9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    ]</w:t>
            </w:r>
          </w:p>
          <w:p w14:paraId="5C5947F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682B1D8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"t2abYTE5xUI0h9l9-7kKPw==",</w:t>
            </w:r>
          </w:p>
          <w:p w14:paraId="5918D0D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281060D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},</w:t>
            </w:r>
          </w:p>
          <w:p w14:paraId="175FA2F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{</w:t>
            </w:r>
          </w:p>
          <w:p w14:paraId="4AFBEAE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"bizId": "AT2CHAIN-FILE:COURT-1552637679245-3426",</w:t>
            </w:r>
          </w:p>
          <w:p w14:paraId="3D6F352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"timestampStr": "1970-01-01 08:00:00",</w:t>
            </w:r>
          </w:p>
          <w:p w14:paraId="6E55CF9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"objectType": "CourtFileInfoCert",</w:t>
            </w:r>
          </w:p>
          <w:p w14:paraId="6D0A7C5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"externalId": "string",</w:t>
            </w:r>
          </w:p>
          <w:p w14:paraId="465132B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"fileHash": "string",</w:t>
            </w:r>
          </w:p>
          <w:p w14:paraId="34140607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"fileName": "string",</w:t>
            </w:r>
          </w:p>
          <w:p w14:paraId="7F38091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"parentBizId": "",</w:t>
            </w:r>
          </w:p>
          <w:p w14:paraId="23C0B8C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"accountId": "test_app_oneKey",</w:t>
            </w:r>
          </w:p>
          <w:p w14:paraId="337E726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"txHash": "",</w:t>
            </w:r>
          </w:p>
          <w:p w14:paraId="14F7C2C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"fileDescription": "string",</w:t>
            </w:r>
          </w:p>
          <w:p w14:paraId="7FF7C1E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"deriveFileFlag": "string",</w:t>
            </w:r>
          </w:p>
          <w:p w14:paraId="5ED5A50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"fileStorageStatus": "string",</w:t>
            </w:r>
          </w:p>
          <w:p w14:paraId="452A25D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"ownershipMetadata": {</w:t>
            </w:r>
          </w:p>
          <w:p w14:paraId="7CFB5AF6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"operator": "string",</w:t>
            </w:r>
          </w:p>
          <w:p w14:paraId="51DD7AB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"owner": "string",</w:t>
            </w:r>
          </w:p>
          <w:p w14:paraId="38BA89B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"organization": "string"</w:t>
            </w:r>
          </w:p>
          <w:p w14:paraId="6742F2C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0E686AF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"ownershipMetadataHash": "JGTy8uyf3zIOBWzdysmNOw==",</w:t>
            </w:r>
          </w:p>
          <w:p w14:paraId="56DCB28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"fileMetadata": {</w:t>
            </w:r>
          </w:p>
          <w:p w14:paraId="6BB9468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"fileExtension": "string",</w:t>
            </w:r>
          </w:p>
          <w:p w14:paraId="3DD4457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"fileMimeType": "string",</w:t>
            </w:r>
          </w:p>
          <w:p w14:paraId="1379F9E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"fileSize": "string"</w:t>
            </w:r>
          </w:p>
          <w:p w14:paraId="4975605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36FEF89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"fileMetadataHash": "bLZ6p7gk2s_8OYoWMYh2ag==",</w:t>
            </w:r>
          </w:p>
          <w:p w14:paraId="6E93E87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"storageMetadata": {</w:t>
            </w:r>
          </w:p>
          <w:p w14:paraId="3B4AD442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"storageType": "string",</w:t>
            </w:r>
          </w:p>
          <w:p w14:paraId="40BDC184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"fileId": "string",</w:t>
            </w:r>
          </w:p>
          <w:p w14:paraId="4AB5C11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"fileUri": "string",</w:t>
            </w:r>
          </w:p>
          <w:p w14:paraId="39BE5F6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"filePublicUrl": "string",</w:t>
            </w:r>
          </w:p>
          <w:p w14:paraId="575F0BD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"fileStorageTimestamp": 0,</w:t>
            </w:r>
          </w:p>
          <w:p w14:paraId="745743D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"archiveLogs": [</w:t>
            </w:r>
          </w:p>
          <w:p w14:paraId="52D2D3DE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{</w:t>
            </w:r>
          </w:p>
          <w:p w14:paraId="7D16C52F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"archiveTimestamp": 0,</w:t>
            </w:r>
          </w:p>
          <w:p w14:paraId="6D979E99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  "archiveLocation": "string"</w:t>
            </w:r>
          </w:p>
          <w:p w14:paraId="6CAC3D9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  }</w:t>
            </w:r>
          </w:p>
          <w:p w14:paraId="26C43E0C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  ]</w:t>
            </w:r>
          </w:p>
          <w:p w14:paraId="518D2B0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},</w:t>
            </w:r>
          </w:p>
          <w:p w14:paraId="2FB77445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"storageMetadataHash": "t2abYTE5xUI0h9l9-7kKPw==",</w:t>
            </w:r>
          </w:p>
          <w:p w14:paraId="2BF449A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  "timestamp": 0</w:t>
            </w:r>
          </w:p>
          <w:p w14:paraId="55BAED5A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}</w:t>
            </w:r>
          </w:p>
          <w:p w14:paraId="7F30736D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],</w:t>
            </w:r>
          </w:p>
          <w:p w14:paraId="00C925B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"responseMeta": {</w:t>
            </w:r>
          </w:p>
          <w:p w14:paraId="3FB8C6E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lastRenderedPageBreak/>
              <w:t xml:space="preserve">      "count": 10,</w:t>
            </w:r>
          </w:p>
          <w:p w14:paraId="2EB37B90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  "bookMark": "g1AAAAB8eJzLYWBgYMpgSmHgKy5JLCrJTq2MT8lPzkzJBYqrOYYYOXs4evrpunn6uFo5-4cGhegampoamRmbm5lbGpmY6hqbGJmBdHPAdJOgLwsAwXofKw"</w:t>
            </w:r>
          </w:p>
          <w:p w14:paraId="36981AF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  }</w:t>
            </w:r>
          </w:p>
          <w:p w14:paraId="044FD698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},</w:t>
            </w:r>
          </w:p>
          <w:p w14:paraId="05E83CA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"message": "",</w:t>
            </w:r>
          </w:p>
          <w:p w14:paraId="396C2F7B" w14:textId="77777777" w:rsidR="00355EAB" w:rsidRPr="00D67562" w:rsidRDefault="00355EAB" w:rsidP="00355EAB">
            <w:pPr>
              <w:ind w:firstLine="420"/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 xml:space="preserve">  "exception": null</w:t>
            </w:r>
          </w:p>
          <w:p w14:paraId="4A4AD8AB" w14:textId="066666D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D67562">
              <w:rPr>
                <w:rFonts w:ascii="微软雅黑" w:eastAsia="微软雅黑" w:hAnsi="微软雅黑" w:cs="微软雅黑"/>
                <w:i/>
                <w:iCs/>
                <w:sz w:val="15"/>
                <w:szCs w:val="15"/>
              </w:rPr>
              <w:t>}</w:t>
            </w:r>
          </w:p>
        </w:tc>
      </w:tr>
      <w:tr w:rsidR="00355EAB" w14:paraId="1512D39D" w14:textId="77777777" w:rsidTr="00D67562">
        <w:tc>
          <w:tcPr>
            <w:tcW w:w="10588" w:type="dxa"/>
            <w:gridSpan w:val="8"/>
            <w:shd w:val="clear" w:color="auto" w:fill="FF0000"/>
          </w:tcPr>
          <w:p w14:paraId="6A749206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异常定义：</w:t>
            </w:r>
          </w:p>
        </w:tc>
      </w:tr>
      <w:tr w:rsidR="00355EAB" w14:paraId="79C5E6A7" w14:textId="77777777" w:rsidTr="00D67562">
        <w:tc>
          <w:tcPr>
            <w:tcW w:w="2093" w:type="dxa"/>
          </w:tcPr>
          <w:p w14:paraId="0E4CE2F0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异常码</w:t>
            </w:r>
          </w:p>
        </w:tc>
        <w:tc>
          <w:tcPr>
            <w:tcW w:w="1208" w:type="dxa"/>
            <w:gridSpan w:val="2"/>
          </w:tcPr>
          <w:p w14:paraId="36AACDCE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异常类型</w:t>
            </w:r>
          </w:p>
        </w:tc>
        <w:tc>
          <w:tcPr>
            <w:tcW w:w="2429" w:type="dxa"/>
            <w:gridSpan w:val="2"/>
          </w:tcPr>
          <w:p w14:paraId="51A62FA7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异常文本</w:t>
            </w:r>
          </w:p>
        </w:tc>
        <w:tc>
          <w:tcPr>
            <w:tcW w:w="1167" w:type="dxa"/>
            <w:gridSpan w:val="2"/>
          </w:tcPr>
          <w:p w14:paraId="6F7EEF02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描述</w:t>
            </w:r>
          </w:p>
        </w:tc>
        <w:tc>
          <w:tcPr>
            <w:tcW w:w="3691" w:type="dxa"/>
          </w:tcPr>
          <w:p w14:paraId="73A41BA8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</w:tr>
      <w:tr w:rsidR="00355EAB" w14:paraId="7C812BD3" w14:textId="77777777" w:rsidTr="00D67562">
        <w:tc>
          <w:tcPr>
            <w:tcW w:w="2093" w:type="dxa"/>
          </w:tcPr>
          <w:p w14:paraId="382E80CA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6B0FA36A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51FD1823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7593CFA7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42922ACF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68D823A2" w14:textId="77777777" w:rsidTr="00D67562">
        <w:tc>
          <w:tcPr>
            <w:tcW w:w="2093" w:type="dxa"/>
          </w:tcPr>
          <w:p w14:paraId="027B3BB0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4CAD7021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34B38DBD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67515DC8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37879E7E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0458EA5" w14:textId="77777777" w:rsidTr="00D67562">
        <w:tc>
          <w:tcPr>
            <w:tcW w:w="2093" w:type="dxa"/>
          </w:tcPr>
          <w:p w14:paraId="46DBF237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208" w:type="dxa"/>
            <w:gridSpan w:val="2"/>
          </w:tcPr>
          <w:p w14:paraId="7EE80530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29" w:type="dxa"/>
            <w:gridSpan w:val="2"/>
          </w:tcPr>
          <w:p w14:paraId="261C0125" w14:textId="77777777" w:rsidR="00355EAB" w:rsidRDefault="00355EAB" w:rsidP="00355EA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167" w:type="dxa"/>
            <w:gridSpan w:val="2"/>
          </w:tcPr>
          <w:p w14:paraId="1B64A1EA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691" w:type="dxa"/>
          </w:tcPr>
          <w:p w14:paraId="7EA44DB2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055953F3" w14:textId="77777777" w:rsidTr="00D67562">
        <w:tc>
          <w:tcPr>
            <w:tcW w:w="10588" w:type="dxa"/>
            <w:gridSpan w:val="8"/>
          </w:tcPr>
          <w:p w14:paraId="077DEF7D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55EAB" w14:paraId="585C19F0" w14:textId="77777777" w:rsidTr="00D67562">
        <w:tc>
          <w:tcPr>
            <w:tcW w:w="10588" w:type="dxa"/>
            <w:gridSpan w:val="8"/>
            <w:shd w:val="clear" w:color="auto" w:fill="000000" w:themeFill="text1"/>
          </w:tcPr>
          <w:p w14:paraId="4EF64258" w14:textId="77777777" w:rsidR="00355EAB" w:rsidRDefault="00355EAB" w:rsidP="00355EAB">
            <w:pPr>
              <w:ind w:firstLine="4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实现时序</w:t>
            </w:r>
          </w:p>
        </w:tc>
      </w:tr>
      <w:tr w:rsidR="00355EAB" w14:paraId="43D326D7" w14:textId="77777777" w:rsidTr="00D67562">
        <w:tc>
          <w:tcPr>
            <w:tcW w:w="10588" w:type="dxa"/>
            <w:gridSpan w:val="8"/>
          </w:tcPr>
          <w:p w14:paraId="605BFBAE" w14:textId="77777777" w:rsidR="00355EAB" w:rsidRDefault="00355EAB" w:rsidP="00355EA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49A3DA02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4FA7780F" w14:textId="77777777" w:rsidR="00D67562" w:rsidRDefault="00D67562">
      <w:pPr>
        <w:pStyle w:val="TableText"/>
        <w:ind w:left="0"/>
        <w:rPr>
          <w:rFonts w:eastAsiaTheme="minorEastAsia"/>
          <w:lang w:eastAsia="zh-CN"/>
        </w:rPr>
      </w:pPr>
    </w:p>
    <w:p w14:paraId="47A5B66D" w14:textId="77777777" w:rsidR="003B56C3" w:rsidRDefault="003B56C3" w:rsidP="003B56C3">
      <w:pPr>
        <w:pStyle w:val="StyleHeading1Heading1CharHeading1Char2CharHeading1Char1"/>
        <w:pBdr>
          <w:bottom w:val="single" w:sz="6" w:space="3" w:color="808080"/>
        </w:pBd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Q&amp;A</w:t>
      </w:r>
    </w:p>
    <w:p w14:paraId="0DD3DCCA" w14:textId="77777777" w:rsidR="003B56C3" w:rsidRDefault="003B56C3">
      <w:pPr>
        <w:pStyle w:val="TableText"/>
        <w:ind w:left="0"/>
        <w:rPr>
          <w:rFonts w:eastAsiaTheme="minorEastAsia"/>
          <w:lang w:eastAsia="zh-CN"/>
        </w:rPr>
      </w:pPr>
    </w:p>
    <w:p w14:paraId="324F16F5" w14:textId="77777777" w:rsidR="003B56C3" w:rsidRDefault="003B56C3">
      <w:pPr>
        <w:pStyle w:val="TableText"/>
        <w:ind w:left="0"/>
        <w:rPr>
          <w:rFonts w:eastAsiaTheme="minorEastAsia"/>
          <w:lang w:eastAsia="zh-CN"/>
        </w:rPr>
      </w:pPr>
    </w:p>
    <w:sectPr w:rsidR="003B56C3" w:rsidSect="00B64109">
      <w:headerReference w:type="default" r:id="rId16"/>
      <w:footerReference w:type="default" r:id="rId17"/>
      <w:pgSz w:w="11906" w:h="16838"/>
      <w:pgMar w:top="851" w:right="851" w:bottom="851" w:left="851" w:header="284" w:footer="284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1BB7B8" w16cid:durableId="1F78D667"/>
  <w16cid:commentId w16cid:paraId="31B395B7" w16cid:durableId="1F78D696"/>
  <w16cid:commentId w16cid:paraId="22ADCF7F" w16cid:durableId="1F75F23F"/>
  <w16cid:commentId w16cid:paraId="692018A5" w16cid:durableId="1F75F24D"/>
  <w16cid:commentId w16cid:paraId="51311EB0" w16cid:durableId="1F75F231"/>
  <w16cid:commentId w16cid:paraId="26301D6B" w16cid:durableId="1F75F1FE"/>
  <w16cid:commentId w16cid:paraId="71650C16" w16cid:durableId="1F75F1D4"/>
  <w16cid:commentId w16cid:paraId="39E870D5" w16cid:durableId="1F75F199"/>
  <w16cid:commentId w16cid:paraId="2E2DE41B" w16cid:durableId="1F75F0D7"/>
  <w16cid:commentId w16cid:paraId="00542740" w16cid:durableId="1F75F14A"/>
  <w16cid:commentId w16cid:paraId="7CF7C7A9" w16cid:durableId="1F75F0E9"/>
  <w16cid:commentId w16cid:paraId="76916A37" w16cid:durableId="1F75F0F8"/>
  <w16cid:commentId w16cid:paraId="3D605EF7" w16cid:durableId="1F75F142"/>
  <w16cid:commentId w16cid:paraId="468635B8" w16cid:durableId="1F75EDC9"/>
  <w16cid:commentId w16cid:paraId="522A852D" w16cid:durableId="1F75EDE6"/>
  <w16cid:commentId w16cid:paraId="2B954C2D" w16cid:durableId="1F75EE0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E89A6" w14:textId="77777777" w:rsidR="00626B8B" w:rsidRDefault="00626B8B">
      <w:r>
        <w:separator/>
      </w:r>
    </w:p>
  </w:endnote>
  <w:endnote w:type="continuationSeparator" w:id="0">
    <w:p w14:paraId="16BEC781" w14:textId="77777777" w:rsidR="00626B8B" w:rsidRDefault="0062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charset w:val="00"/>
    <w:family w:val="swiss"/>
    <w:pitch w:val="default"/>
    <w:sig w:usb0="00000000" w:usb1="0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E1008" w14:textId="22980D8E" w:rsidR="009B251D" w:rsidRDefault="009B251D" w:rsidP="00B64109">
    <w:pPr>
      <w:pStyle w:val="3"/>
      <w:numPr>
        <w:ilvl w:val="0"/>
        <w:numId w:val="0"/>
      </w:numPr>
      <w:rPr>
        <w:rFonts w:ascii="Arial" w:eastAsia="宋体" w:hAnsi="Arial"/>
        <w:color w:val="333333"/>
        <w:sz w:val="27"/>
        <w:szCs w:val="27"/>
      </w:rPr>
    </w:pPr>
    <w:r>
      <w:rPr>
        <w:rStyle w:val="aa"/>
      </w:rPr>
      <w:tab/>
    </w:r>
    <w:r>
      <w:rPr>
        <w:rStyle w:val="aa"/>
        <w:rFonts w:hint="eastAsia"/>
      </w:rPr>
      <w:t xml:space="preserve">Data Classification: </w:t>
    </w:r>
    <w:r w:rsidRPr="00B64109">
      <w:rPr>
        <w:rStyle w:val="aa"/>
        <w:rFonts w:ascii="宋体" w:eastAsia="宋体" w:hAnsi="宋体" w:cs="宋体" w:hint="eastAsia"/>
      </w:rPr>
      <w:t>上海砹加加信息技术有限公司</w:t>
    </w:r>
  </w:p>
  <w:p w14:paraId="1673F92A" w14:textId="3FEA6629" w:rsidR="009B251D" w:rsidRDefault="009B251D">
    <w:pPr>
      <w:pStyle w:val="a5"/>
      <w:tabs>
        <w:tab w:val="left" w:pos="195"/>
        <w:tab w:val="right" w:pos="10204"/>
      </w:tabs>
    </w:pPr>
    <w:r>
      <w:rPr>
        <w:rStyle w:val="aa"/>
      </w:rPr>
      <w:tab/>
    </w:r>
    <w:r>
      <w:rPr>
        <w:rStyle w:val="aa"/>
      </w:rPr>
      <w:tab/>
    </w:r>
    <w:r>
      <w:rPr>
        <w:rStyle w:val="aa"/>
      </w:rPr>
      <w:tab/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194E2E">
      <w:rPr>
        <w:rStyle w:val="aa"/>
        <w:noProof/>
      </w:rPr>
      <w:t>32</w:t>
    </w:r>
    <w:r>
      <w:rPr>
        <w:rStyle w:val="aa"/>
      </w:rPr>
      <w:fldChar w:fldCharType="end"/>
    </w:r>
    <w:r>
      <w:rPr>
        <w:rStyle w:val="aa"/>
        <w:rFonts w:hint="eastAsia"/>
      </w:rPr>
      <w:t xml:space="preserve"> -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94E2E">
      <w:rPr>
        <w:rStyle w:val="aa"/>
        <w:noProof/>
      </w:rPr>
      <w:t>31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B4AD1" w14:textId="77777777" w:rsidR="00626B8B" w:rsidRDefault="00626B8B">
      <w:r>
        <w:separator/>
      </w:r>
    </w:p>
  </w:footnote>
  <w:footnote w:type="continuationSeparator" w:id="0">
    <w:p w14:paraId="5C28A13A" w14:textId="77777777" w:rsidR="00626B8B" w:rsidRDefault="0062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DC6CF" w14:textId="77777777" w:rsidR="009B251D" w:rsidRDefault="009B251D">
    <w:pPr>
      <w:pStyle w:val="a6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1536"/>
    <w:multiLevelType w:val="multilevel"/>
    <w:tmpl w:val="063D1536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46A67BB"/>
    <w:multiLevelType w:val="multilevel"/>
    <w:tmpl w:val="146A6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1075D"/>
    <w:multiLevelType w:val="multilevel"/>
    <w:tmpl w:val="2671075D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 Black" w:hAnsi="Arial Black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cs="Arial Unicode MS" w:hint="default"/>
        <w:b/>
        <w:sz w:val="20"/>
        <w:szCs w:val="20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18"/>
        <w:szCs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73BF351F"/>
    <w:multiLevelType w:val="hybridMultilevel"/>
    <w:tmpl w:val="575A8426"/>
    <w:lvl w:ilvl="0" w:tplc="8FB6C0E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QGang">
    <w15:presenceInfo w15:providerId="None" w15:userId="QQG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255"/>
    <w:rsid w:val="0000093C"/>
    <w:rsid w:val="00000B69"/>
    <w:rsid w:val="0000220C"/>
    <w:rsid w:val="000034F5"/>
    <w:rsid w:val="0000375E"/>
    <w:rsid w:val="0000400C"/>
    <w:rsid w:val="00004049"/>
    <w:rsid w:val="00004604"/>
    <w:rsid w:val="00006510"/>
    <w:rsid w:val="0000661C"/>
    <w:rsid w:val="0000668F"/>
    <w:rsid w:val="00006CC4"/>
    <w:rsid w:val="00010F27"/>
    <w:rsid w:val="00012231"/>
    <w:rsid w:val="000122E6"/>
    <w:rsid w:val="0001397F"/>
    <w:rsid w:val="00013C7D"/>
    <w:rsid w:val="00014102"/>
    <w:rsid w:val="00015447"/>
    <w:rsid w:val="00015E7A"/>
    <w:rsid w:val="000162BE"/>
    <w:rsid w:val="00017B41"/>
    <w:rsid w:val="000208D9"/>
    <w:rsid w:val="00020DC8"/>
    <w:rsid w:val="00021FED"/>
    <w:rsid w:val="000223D4"/>
    <w:rsid w:val="00022A8A"/>
    <w:rsid w:val="0002352C"/>
    <w:rsid w:val="000236CD"/>
    <w:rsid w:val="00024FD6"/>
    <w:rsid w:val="0002521E"/>
    <w:rsid w:val="0002532E"/>
    <w:rsid w:val="0002548B"/>
    <w:rsid w:val="00025FF4"/>
    <w:rsid w:val="00026BAE"/>
    <w:rsid w:val="00027053"/>
    <w:rsid w:val="00027E36"/>
    <w:rsid w:val="00030041"/>
    <w:rsid w:val="00030992"/>
    <w:rsid w:val="00030B5F"/>
    <w:rsid w:val="0003175D"/>
    <w:rsid w:val="00031F2B"/>
    <w:rsid w:val="00032C39"/>
    <w:rsid w:val="000330BC"/>
    <w:rsid w:val="0003376E"/>
    <w:rsid w:val="00033FF4"/>
    <w:rsid w:val="00034F8D"/>
    <w:rsid w:val="00035B78"/>
    <w:rsid w:val="00036E42"/>
    <w:rsid w:val="00036E5C"/>
    <w:rsid w:val="00037D91"/>
    <w:rsid w:val="0004009D"/>
    <w:rsid w:val="00040347"/>
    <w:rsid w:val="0004061C"/>
    <w:rsid w:val="0004216C"/>
    <w:rsid w:val="00042486"/>
    <w:rsid w:val="00043813"/>
    <w:rsid w:val="0004431D"/>
    <w:rsid w:val="00046BA3"/>
    <w:rsid w:val="00050624"/>
    <w:rsid w:val="00051466"/>
    <w:rsid w:val="00051CC2"/>
    <w:rsid w:val="00051D7E"/>
    <w:rsid w:val="00052AC8"/>
    <w:rsid w:val="000535FA"/>
    <w:rsid w:val="000537DE"/>
    <w:rsid w:val="00053832"/>
    <w:rsid w:val="0005521F"/>
    <w:rsid w:val="00055993"/>
    <w:rsid w:val="00055C5D"/>
    <w:rsid w:val="0005707B"/>
    <w:rsid w:val="00057857"/>
    <w:rsid w:val="00057B08"/>
    <w:rsid w:val="00060C12"/>
    <w:rsid w:val="00060F4C"/>
    <w:rsid w:val="000615C5"/>
    <w:rsid w:val="00062789"/>
    <w:rsid w:val="00064180"/>
    <w:rsid w:val="000641E0"/>
    <w:rsid w:val="00064D96"/>
    <w:rsid w:val="00065E66"/>
    <w:rsid w:val="00066132"/>
    <w:rsid w:val="00070496"/>
    <w:rsid w:val="0007091F"/>
    <w:rsid w:val="00070F84"/>
    <w:rsid w:val="0007256E"/>
    <w:rsid w:val="00073533"/>
    <w:rsid w:val="000736F1"/>
    <w:rsid w:val="00075206"/>
    <w:rsid w:val="00075360"/>
    <w:rsid w:val="00075664"/>
    <w:rsid w:val="00075BE6"/>
    <w:rsid w:val="00075F5C"/>
    <w:rsid w:val="000766F3"/>
    <w:rsid w:val="00077B02"/>
    <w:rsid w:val="00077D2A"/>
    <w:rsid w:val="0008014E"/>
    <w:rsid w:val="000805AA"/>
    <w:rsid w:val="000807D9"/>
    <w:rsid w:val="00081202"/>
    <w:rsid w:val="000813C5"/>
    <w:rsid w:val="00081947"/>
    <w:rsid w:val="000825EC"/>
    <w:rsid w:val="00082944"/>
    <w:rsid w:val="000832E0"/>
    <w:rsid w:val="00083476"/>
    <w:rsid w:val="00083669"/>
    <w:rsid w:val="000840DC"/>
    <w:rsid w:val="000841A8"/>
    <w:rsid w:val="000844E0"/>
    <w:rsid w:val="00084E1E"/>
    <w:rsid w:val="0008682B"/>
    <w:rsid w:val="00086CA9"/>
    <w:rsid w:val="000876F0"/>
    <w:rsid w:val="0009040A"/>
    <w:rsid w:val="00091B2A"/>
    <w:rsid w:val="00091C15"/>
    <w:rsid w:val="00092690"/>
    <w:rsid w:val="000926D1"/>
    <w:rsid w:val="00092885"/>
    <w:rsid w:val="00092F9C"/>
    <w:rsid w:val="0009343A"/>
    <w:rsid w:val="00093851"/>
    <w:rsid w:val="0009461C"/>
    <w:rsid w:val="00094C81"/>
    <w:rsid w:val="000957E1"/>
    <w:rsid w:val="00096385"/>
    <w:rsid w:val="00096565"/>
    <w:rsid w:val="0009660B"/>
    <w:rsid w:val="00096D2B"/>
    <w:rsid w:val="000975CD"/>
    <w:rsid w:val="0009776E"/>
    <w:rsid w:val="00097BEF"/>
    <w:rsid w:val="00097F5D"/>
    <w:rsid w:val="000A01CB"/>
    <w:rsid w:val="000A155B"/>
    <w:rsid w:val="000A1D5D"/>
    <w:rsid w:val="000A1DCF"/>
    <w:rsid w:val="000A25F5"/>
    <w:rsid w:val="000A35B3"/>
    <w:rsid w:val="000A379D"/>
    <w:rsid w:val="000A539E"/>
    <w:rsid w:val="000A630F"/>
    <w:rsid w:val="000A7494"/>
    <w:rsid w:val="000A7B50"/>
    <w:rsid w:val="000B041E"/>
    <w:rsid w:val="000B08B4"/>
    <w:rsid w:val="000B10E7"/>
    <w:rsid w:val="000B4BB7"/>
    <w:rsid w:val="000B52B5"/>
    <w:rsid w:val="000B5363"/>
    <w:rsid w:val="000B553E"/>
    <w:rsid w:val="000B5B14"/>
    <w:rsid w:val="000B6237"/>
    <w:rsid w:val="000B634F"/>
    <w:rsid w:val="000B6A70"/>
    <w:rsid w:val="000B6F2A"/>
    <w:rsid w:val="000B7EBD"/>
    <w:rsid w:val="000B7FE9"/>
    <w:rsid w:val="000C15B8"/>
    <w:rsid w:val="000C2BB8"/>
    <w:rsid w:val="000C3C00"/>
    <w:rsid w:val="000C47DE"/>
    <w:rsid w:val="000C4F07"/>
    <w:rsid w:val="000C4FB5"/>
    <w:rsid w:val="000C602A"/>
    <w:rsid w:val="000C6581"/>
    <w:rsid w:val="000C73BB"/>
    <w:rsid w:val="000D0370"/>
    <w:rsid w:val="000D113E"/>
    <w:rsid w:val="000D1507"/>
    <w:rsid w:val="000D1597"/>
    <w:rsid w:val="000D15DC"/>
    <w:rsid w:val="000D15EC"/>
    <w:rsid w:val="000D280A"/>
    <w:rsid w:val="000D380B"/>
    <w:rsid w:val="000D3820"/>
    <w:rsid w:val="000D392E"/>
    <w:rsid w:val="000D444D"/>
    <w:rsid w:val="000D46E8"/>
    <w:rsid w:val="000D56E2"/>
    <w:rsid w:val="000D6415"/>
    <w:rsid w:val="000D6F02"/>
    <w:rsid w:val="000E0049"/>
    <w:rsid w:val="000E03A1"/>
    <w:rsid w:val="000E08C4"/>
    <w:rsid w:val="000E0CE9"/>
    <w:rsid w:val="000E1B09"/>
    <w:rsid w:val="000E1F70"/>
    <w:rsid w:val="000E1FB7"/>
    <w:rsid w:val="000E4A61"/>
    <w:rsid w:val="000E59B4"/>
    <w:rsid w:val="000E6788"/>
    <w:rsid w:val="000E71AD"/>
    <w:rsid w:val="000F04D0"/>
    <w:rsid w:val="000F1254"/>
    <w:rsid w:val="000F17BB"/>
    <w:rsid w:val="000F20C2"/>
    <w:rsid w:val="000F21C7"/>
    <w:rsid w:val="000F2AA4"/>
    <w:rsid w:val="000F2BA3"/>
    <w:rsid w:val="000F342E"/>
    <w:rsid w:val="000F3C48"/>
    <w:rsid w:val="000F3FBD"/>
    <w:rsid w:val="000F4127"/>
    <w:rsid w:val="000F56C4"/>
    <w:rsid w:val="000F6498"/>
    <w:rsid w:val="000F667A"/>
    <w:rsid w:val="00100BAB"/>
    <w:rsid w:val="00101981"/>
    <w:rsid w:val="001020E1"/>
    <w:rsid w:val="001022CB"/>
    <w:rsid w:val="00103126"/>
    <w:rsid w:val="001031C1"/>
    <w:rsid w:val="00103765"/>
    <w:rsid w:val="00103BA3"/>
    <w:rsid w:val="00104743"/>
    <w:rsid w:val="00104DDD"/>
    <w:rsid w:val="00104E4C"/>
    <w:rsid w:val="00105301"/>
    <w:rsid w:val="0010575C"/>
    <w:rsid w:val="00105BE1"/>
    <w:rsid w:val="001061C8"/>
    <w:rsid w:val="001069F9"/>
    <w:rsid w:val="00106B87"/>
    <w:rsid w:val="00107155"/>
    <w:rsid w:val="001104F8"/>
    <w:rsid w:val="00110688"/>
    <w:rsid w:val="00110ABA"/>
    <w:rsid w:val="00111B0F"/>
    <w:rsid w:val="0011204B"/>
    <w:rsid w:val="00112369"/>
    <w:rsid w:val="001129FA"/>
    <w:rsid w:val="00112E8B"/>
    <w:rsid w:val="00113803"/>
    <w:rsid w:val="0011505D"/>
    <w:rsid w:val="00115717"/>
    <w:rsid w:val="00115B23"/>
    <w:rsid w:val="001164EA"/>
    <w:rsid w:val="0011670F"/>
    <w:rsid w:val="0011679A"/>
    <w:rsid w:val="001176C8"/>
    <w:rsid w:val="0012003E"/>
    <w:rsid w:val="00120052"/>
    <w:rsid w:val="00120165"/>
    <w:rsid w:val="0012275E"/>
    <w:rsid w:val="001229CA"/>
    <w:rsid w:val="001235D5"/>
    <w:rsid w:val="00123DDC"/>
    <w:rsid w:val="001245E1"/>
    <w:rsid w:val="0012599A"/>
    <w:rsid w:val="0012630A"/>
    <w:rsid w:val="001301D5"/>
    <w:rsid w:val="00132385"/>
    <w:rsid w:val="00132C65"/>
    <w:rsid w:val="0013370A"/>
    <w:rsid w:val="00133989"/>
    <w:rsid w:val="00134216"/>
    <w:rsid w:val="001345A8"/>
    <w:rsid w:val="001349B0"/>
    <w:rsid w:val="00135ACC"/>
    <w:rsid w:val="00135F45"/>
    <w:rsid w:val="0013619C"/>
    <w:rsid w:val="001368C8"/>
    <w:rsid w:val="00136A83"/>
    <w:rsid w:val="0013706C"/>
    <w:rsid w:val="00137F38"/>
    <w:rsid w:val="00140D4F"/>
    <w:rsid w:val="00141A48"/>
    <w:rsid w:val="001420F2"/>
    <w:rsid w:val="00142312"/>
    <w:rsid w:val="001424F6"/>
    <w:rsid w:val="0014343E"/>
    <w:rsid w:val="00143B44"/>
    <w:rsid w:val="0014482A"/>
    <w:rsid w:val="00144BD4"/>
    <w:rsid w:val="001461C5"/>
    <w:rsid w:val="00146604"/>
    <w:rsid w:val="00151DFF"/>
    <w:rsid w:val="001526A7"/>
    <w:rsid w:val="001536F9"/>
    <w:rsid w:val="0015393A"/>
    <w:rsid w:val="00153965"/>
    <w:rsid w:val="001542EC"/>
    <w:rsid w:val="00154306"/>
    <w:rsid w:val="0015494A"/>
    <w:rsid w:val="0015525C"/>
    <w:rsid w:val="00155AD5"/>
    <w:rsid w:val="00156317"/>
    <w:rsid w:val="00156F49"/>
    <w:rsid w:val="00161437"/>
    <w:rsid w:val="00161D85"/>
    <w:rsid w:val="001621E3"/>
    <w:rsid w:val="001638AD"/>
    <w:rsid w:val="001641FD"/>
    <w:rsid w:val="001644FB"/>
    <w:rsid w:val="00164A66"/>
    <w:rsid w:val="001653ED"/>
    <w:rsid w:val="00167CD2"/>
    <w:rsid w:val="001706B0"/>
    <w:rsid w:val="00170985"/>
    <w:rsid w:val="00172A27"/>
    <w:rsid w:val="00172BC6"/>
    <w:rsid w:val="0017365F"/>
    <w:rsid w:val="00173AAE"/>
    <w:rsid w:val="00174B40"/>
    <w:rsid w:val="00176A7A"/>
    <w:rsid w:val="00177567"/>
    <w:rsid w:val="00177577"/>
    <w:rsid w:val="001779E1"/>
    <w:rsid w:val="00180213"/>
    <w:rsid w:val="001804FC"/>
    <w:rsid w:val="00180D4E"/>
    <w:rsid w:val="00182C58"/>
    <w:rsid w:val="0018402E"/>
    <w:rsid w:val="00184516"/>
    <w:rsid w:val="0018543C"/>
    <w:rsid w:val="00185641"/>
    <w:rsid w:val="001863C8"/>
    <w:rsid w:val="00186622"/>
    <w:rsid w:val="0019051F"/>
    <w:rsid w:val="00191332"/>
    <w:rsid w:val="0019169E"/>
    <w:rsid w:val="00191F8B"/>
    <w:rsid w:val="001925D0"/>
    <w:rsid w:val="00193F6B"/>
    <w:rsid w:val="001942AF"/>
    <w:rsid w:val="00194E2E"/>
    <w:rsid w:val="00195154"/>
    <w:rsid w:val="001A0787"/>
    <w:rsid w:val="001A09D8"/>
    <w:rsid w:val="001A09F7"/>
    <w:rsid w:val="001A0CA4"/>
    <w:rsid w:val="001A0D81"/>
    <w:rsid w:val="001A19BC"/>
    <w:rsid w:val="001A1D1D"/>
    <w:rsid w:val="001A1DE9"/>
    <w:rsid w:val="001A2A0D"/>
    <w:rsid w:val="001A4B2B"/>
    <w:rsid w:val="001A54BC"/>
    <w:rsid w:val="001A5C1D"/>
    <w:rsid w:val="001A5FBE"/>
    <w:rsid w:val="001A6790"/>
    <w:rsid w:val="001A76F0"/>
    <w:rsid w:val="001A7FDA"/>
    <w:rsid w:val="001B08FA"/>
    <w:rsid w:val="001B21CA"/>
    <w:rsid w:val="001B260A"/>
    <w:rsid w:val="001B29F7"/>
    <w:rsid w:val="001B2A68"/>
    <w:rsid w:val="001B2C3D"/>
    <w:rsid w:val="001B2F22"/>
    <w:rsid w:val="001B31B7"/>
    <w:rsid w:val="001B4EA9"/>
    <w:rsid w:val="001B4F91"/>
    <w:rsid w:val="001B5002"/>
    <w:rsid w:val="001B5858"/>
    <w:rsid w:val="001B5A00"/>
    <w:rsid w:val="001B5D33"/>
    <w:rsid w:val="001B6B26"/>
    <w:rsid w:val="001B7CED"/>
    <w:rsid w:val="001C03CC"/>
    <w:rsid w:val="001C0458"/>
    <w:rsid w:val="001C151F"/>
    <w:rsid w:val="001C1893"/>
    <w:rsid w:val="001C288F"/>
    <w:rsid w:val="001C3284"/>
    <w:rsid w:val="001C3BE6"/>
    <w:rsid w:val="001C4057"/>
    <w:rsid w:val="001C4720"/>
    <w:rsid w:val="001C4A45"/>
    <w:rsid w:val="001C4CC0"/>
    <w:rsid w:val="001C5129"/>
    <w:rsid w:val="001C6656"/>
    <w:rsid w:val="001C6A46"/>
    <w:rsid w:val="001C7440"/>
    <w:rsid w:val="001D0115"/>
    <w:rsid w:val="001D0768"/>
    <w:rsid w:val="001D17F3"/>
    <w:rsid w:val="001D1F8D"/>
    <w:rsid w:val="001D30B4"/>
    <w:rsid w:val="001D3AB7"/>
    <w:rsid w:val="001D4D49"/>
    <w:rsid w:val="001D52FE"/>
    <w:rsid w:val="001D5E85"/>
    <w:rsid w:val="001D5F44"/>
    <w:rsid w:val="001D612B"/>
    <w:rsid w:val="001D70F0"/>
    <w:rsid w:val="001D715E"/>
    <w:rsid w:val="001D7366"/>
    <w:rsid w:val="001E0236"/>
    <w:rsid w:val="001E14CB"/>
    <w:rsid w:val="001E15DC"/>
    <w:rsid w:val="001E3AB8"/>
    <w:rsid w:val="001E42C4"/>
    <w:rsid w:val="001E4E7D"/>
    <w:rsid w:val="001E4E88"/>
    <w:rsid w:val="001E604C"/>
    <w:rsid w:val="001E6E84"/>
    <w:rsid w:val="001E72B5"/>
    <w:rsid w:val="001E7A6F"/>
    <w:rsid w:val="001E7F92"/>
    <w:rsid w:val="001F0D4C"/>
    <w:rsid w:val="001F1457"/>
    <w:rsid w:val="001F36FD"/>
    <w:rsid w:val="001F4315"/>
    <w:rsid w:val="001F4623"/>
    <w:rsid w:val="001F4CD5"/>
    <w:rsid w:val="001F4D29"/>
    <w:rsid w:val="001F4F27"/>
    <w:rsid w:val="001F4F6C"/>
    <w:rsid w:val="001F5E1C"/>
    <w:rsid w:val="001F68D4"/>
    <w:rsid w:val="001F722D"/>
    <w:rsid w:val="001F762B"/>
    <w:rsid w:val="002003A6"/>
    <w:rsid w:val="0020249E"/>
    <w:rsid w:val="00204ADA"/>
    <w:rsid w:val="00206068"/>
    <w:rsid w:val="00210243"/>
    <w:rsid w:val="002107D4"/>
    <w:rsid w:val="002107F7"/>
    <w:rsid w:val="00210CD5"/>
    <w:rsid w:val="002116E9"/>
    <w:rsid w:val="00212701"/>
    <w:rsid w:val="00215042"/>
    <w:rsid w:val="0021719A"/>
    <w:rsid w:val="00217891"/>
    <w:rsid w:val="00217C98"/>
    <w:rsid w:val="002202D0"/>
    <w:rsid w:val="002204CB"/>
    <w:rsid w:val="00220F91"/>
    <w:rsid w:val="002217F8"/>
    <w:rsid w:val="00221D3E"/>
    <w:rsid w:val="00222F8E"/>
    <w:rsid w:val="00223D9C"/>
    <w:rsid w:val="00223DBC"/>
    <w:rsid w:val="00224C5B"/>
    <w:rsid w:val="002266BB"/>
    <w:rsid w:val="002266DF"/>
    <w:rsid w:val="00227C82"/>
    <w:rsid w:val="002313F1"/>
    <w:rsid w:val="00232815"/>
    <w:rsid w:val="00233D2B"/>
    <w:rsid w:val="00234C04"/>
    <w:rsid w:val="002363D4"/>
    <w:rsid w:val="00237073"/>
    <w:rsid w:val="00237580"/>
    <w:rsid w:val="00241B30"/>
    <w:rsid w:val="002429A7"/>
    <w:rsid w:val="00242D3F"/>
    <w:rsid w:val="0024397E"/>
    <w:rsid w:val="0024455C"/>
    <w:rsid w:val="00244825"/>
    <w:rsid w:val="00244D5B"/>
    <w:rsid w:val="00246490"/>
    <w:rsid w:val="00246582"/>
    <w:rsid w:val="00246597"/>
    <w:rsid w:val="002469D3"/>
    <w:rsid w:val="0024746C"/>
    <w:rsid w:val="002475A1"/>
    <w:rsid w:val="00247D81"/>
    <w:rsid w:val="00250877"/>
    <w:rsid w:val="002508EE"/>
    <w:rsid w:val="00250D9B"/>
    <w:rsid w:val="00251F26"/>
    <w:rsid w:val="0025238A"/>
    <w:rsid w:val="00252858"/>
    <w:rsid w:val="002528FD"/>
    <w:rsid w:val="002530C6"/>
    <w:rsid w:val="0025354D"/>
    <w:rsid w:val="002535CE"/>
    <w:rsid w:val="002543AF"/>
    <w:rsid w:val="00254CFC"/>
    <w:rsid w:val="002550AA"/>
    <w:rsid w:val="00255673"/>
    <w:rsid w:val="002557CE"/>
    <w:rsid w:val="00256055"/>
    <w:rsid w:val="00256902"/>
    <w:rsid w:val="00257FE8"/>
    <w:rsid w:val="002604B4"/>
    <w:rsid w:val="00260D2E"/>
    <w:rsid w:val="0026186F"/>
    <w:rsid w:val="00261AC2"/>
    <w:rsid w:val="002630A9"/>
    <w:rsid w:val="002632BA"/>
    <w:rsid w:val="0026374D"/>
    <w:rsid w:val="002638DC"/>
    <w:rsid w:val="00263D1D"/>
    <w:rsid w:val="00263DC5"/>
    <w:rsid w:val="00263E89"/>
    <w:rsid w:val="00263FF5"/>
    <w:rsid w:val="00264044"/>
    <w:rsid w:val="002660F5"/>
    <w:rsid w:val="00267549"/>
    <w:rsid w:val="0027283E"/>
    <w:rsid w:val="00272A7D"/>
    <w:rsid w:val="00272F82"/>
    <w:rsid w:val="002746C7"/>
    <w:rsid w:val="002756B6"/>
    <w:rsid w:val="00276124"/>
    <w:rsid w:val="0027628B"/>
    <w:rsid w:val="00280E5E"/>
    <w:rsid w:val="00281AA6"/>
    <w:rsid w:val="00282290"/>
    <w:rsid w:val="00282D26"/>
    <w:rsid w:val="00283F99"/>
    <w:rsid w:val="00284386"/>
    <w:rsid w:val="00284F47"/>
    <w:rsid w:val="0029013B"/>
    <w:rsid w:val="00290208"/>
    <w:rsid w:val="0029050B"/>
    <w:rsid w:val="00290A67"/>
    <w:rsid w:val="00290C37"/>
    <w:rsid w:val="002913F1"/>
    <w:rsid w:val="002924E8"/>
    <w:rsid w:val="00294D92"/>
    <w:rsid w:val="002959E2"/>
    <w:rsid w:val="00296770"/>
    <w:rsid w:val="002A1791"/>
    <w:rsid w:val="002A1EF6"/>
    <w:rsid w:val="002A2D2D"/>
    <w:rsid w:val="002A2F3E"/>
    <w:rsid w:val="002A40C8"/>
    <w:rsid w:val="002A4217"/>
    <w:rsid w:val="002A4783"/>
    <w:rsid w:val="002A4CAA"/>
    <w:rsid w:val="002A59EE"/>
    <w:rsid w:val="002A6117"/>
    <w:rsid w:val="002A611C"/>
    <w:rsid w:val="002A6B2A"/>
    <w:rsid w:val="002B0585"/>
    <w:rsid w:val="002B1F7D"/>
    <w:rsid w:val="002B2EFA"/>
    <w:rsid w:val="002B3468"/>
    <w:rsid w:val="002B376D"/>
    <w:rsid w:val="002B383B"/>
    <w:rsid w:val="002B508D"/>
    <w:rsid w:val="002B55B6"/>
    <w:rsid w:val="002C11BA"/>
    <w:rsid w:val="002C23FE"/>
    <w:rsid w:val="002C2B9B"/>
    <w:rsid w:val="002C2E3F"/>
    <w:rsid w:val="002C3FE2"/>
    <w:rsid w:val="002C4FFA"/>
    <w:rsid w:val="002C5239"/>
    <w:rsid w:val="002C5AE4"/>
    <w:rsid w:val="002C5F12"/>
    <w:rsid w:val="002C5F14"/>
    <w:rsid w:val="002C5F43"/>
    <w:rsid w:val="002C601F"/>
    <w:rsid w:val="002C6685"/>
    <w:rsid w:val="002D17BC"/>
    <w:rsid w:val="002D28E0"/>
    <w:rsid w:val="002D3D84"/>
    <w:rsid w:val="002D5D24"/>
    <w:rsid w:val="002D6114"/>
    <w:rsid w:val="002D658C"/>
    <w:rsid w:val="002D6E1B"/>
    <w:rsid w:val="002D6F3B"/>
    <w:rsid w:val="002D70AF"/>
    <w:rsid w:val="002D788C"/>
    <w:rsid w:val="002D7A1B"/>
    <w:rsid w:val="002E175F"/>
    <w:rsid w:val="002E1E09"/>
    <w:rsid w:val="002E1F24"/>
    <w:rsid w:val="002E2CD3"/>
    <w:rsid w:val="002E2D4A"/>
    <w:rsid w:val="002E2F1A"/>
    <w:rsid w:val="002E3736"/>
    <w:rsid w:val="002E3841"/>
    <w:rsid w:val="002E39B0"/>
    <w:rsid w:val="002E3EC7"/>
    <w:rsid w:val="002E52B7"/>
    <w:rsid w:val="002E57B9"/>
    <w:rsid w:val="002E7D88"/>
    <w:rsid w:val="002E7FA8"/>
    <w:rsid w:val="002F0434"/>
    <w:rsid w:val="002F0944"/>
    <w:rsid w:val="002F0FF5"/>
    <w:rsid w:val="002F1086"/>
    <w:rsid w:val="002F1ECC"/>
    <w:rsid w:val="002F27F9"/>
    <w:rsid w:val="002F28E1"/>
    <w:rsid w:val="002F2D00"/>
    <w:rsid w:val="002F45AB"/>
    <w:rsid w:val="002F63C0"/>
    <w:rsid w:val="002F64A8"/>
    <w:rsid w:val="002F6FC4"/>
    <w:rsid w:val="002F734E"/>
    <w:rsid w:val="00300147"/>
    <w:rsid w:val="003006F2"/>
    <w:rsid w:val="003007FB"/>
    <w:rsid w:val="00300B2E"/>
    <w:rsid w:val="00301A12"/>
    <w:rsid w:val="0030206D"/>
    <w:rsid w:val="0030260B"/>
    <w:rsid w:val="0030304A"/>
    <w:rsid w:val="00303A73"/>
    <w:rsid w:val="0030430A"/>
    <w:rsid w:val="0030492F"/>
    <w:rsid w:val="00304F32"/>
    <w:rsid w:val="003053C4"/>
    <w:rsid w:val="003062BD"/>
    <w:rsid w:val="003070B1"/>
    <w:rsid w:val="00310F21"/>
    <w:rsid w:val="00311CD1"/>
    <w:rsid w:val="00312B9C"/>
    <w:rsid w:val="00312DFF"/>
    <w:rsid w:val="00314110"/>
    <w:rsid w:val="00314437"/>
    <w:rsid w:val="003151D2"/>
    <w:rsid w:val="00316140"/>
    <w:rsid w:val="00320C36"/>
    <w:rsid w:val="00320F20"/>
    <w:rsid w:val="003213B0"/>
    <w:rsid w:val="00321B9E"/>
    <w:rsid w:val="0032228D"/>
    <w:rsid w:val="00325129"/>
    <w:rsid w:val="0032595B"/>
    <w:rsid w:val="003277D9"/>
    <w:rsid w:val="00327E95"/>
    <w:rsid w:val="00331332"/>
    <w:rsid w:val="0033220D"/>
    <w:rsid w:val="003343E4"/>
    <w:rsid w:val="0033451E"/>
    <w:rsid w:val="00334CC9"/>
    <w:rsid w:val="0033769D"/>
    <w:rsid w:val="003377E7"/>
    <w:rsid w:val="00337913"/>
    <w:rsid w:val="00337E99"/>
    <w:rsid w:val="0034089A"/>
    <w:rsid w:val="0034161A"/>
    <w:rsid w:val="00342044"/>
    <w:rsid w:val="003431FE"/>
    <w:rsid w:val="00343D02"/>
    <w:rsid w:val="00343ED0"/>
    <w:rsid w:val="00344432"/>
    <w:rsid w:val="0034474E"/>
    <w:rsid w:val="00344D8E"/>
    <w:rsid w:val="00345712"/>
    <w:rsid w:val="00345985"/>
    <w:rsid w:val="00345ABD"/>
    <w:rsid w:val="00345C3E"/>
    <w:rsid w:val="003461A1"/>
    <w:rsid w:val="00346AF7"/>
    <w:rsid w:val="0035006D"/>
    <w:rsid w:val="003502E9"/>
    <w:rsid w:val="00350425"/>
    <w:rsid w:val="00350993"/>
    <w:rsid w:val="00350A54"/>
    <w:rsid w:val="00350A6D"/>
    <w:rsid w:val="0035188D"/>
    <w:rsid w:val="00351D69"/>
    <w:rsid w:val="003522F1"/>
    <w:rsid w:val="0035236B"/>
    <w:rsid w:val="003533CE"/>
    <w:rsid w:val="00353942"/>
    <w:rsid w:val="00353A54"/>
    <w:rsid w:val="00353BBA"/>
    <w:rsid w:val="00354F88"/>
    <w:rsid w:val="00354FC0"/>
    <w:rsid w:val="00355403"/>
    <w:rsid w:val="003556E0"/>
    <w:rsid w:val="00355EAB"/>
    <w:rsid w:val="003561D4"/>
    <w:rsid w:val="00356DF3"/>
    <w:rsid w:val="0035729F"/>
    <w:rsid w:val="0035791C"/>
    <w:rsid w:val="00357A73"/>
    <w:rsid w:val="00357B48"/>
    <w:rsid w:val="00360067"/>
    <w:rsid w:val="0036030D"/>
    <w:rsid w:val="003604FA"/>
    <w:rsid w:val="00360DE0"/>
    <w:rsid w:val="00360DE9"/>
    <w:rsid w:val="00360E1F"/>
    <w:rsid w:val="00361F52"/>
    <w:rsid w:val="00362328"/>
    <w:rsid w:val="00362893"/>
    <w:rsid w:val="00362A57"/>
    <w:rsid w:val="0036317F"/>
    <w:rsid w:val="00363818"/>
    <w:rsid w:val="00364191"/>
    <w:rsid w:val="00365498"/>
    <w:rsid w:val="003657DE"/>
    <w:rsid w:val="00365939"/>
    <w:rsid w:val="00365ACA"/>
    <w:rsid w:val="00366CA1"/>
    <w:rsid w:val="00366F76"/>
    <w:rsid w:val="00367706"/>
    <w:rsid w:val="00370C58"/>
    <w:rsid w:val="00372AED"/>
    <w:rsid w:val="00372EBA"/>
    <w:rsid w:val="00372F75"/>
    <w:rsid w:val="0037343C"/>
    <w:rsid w:val="003738BE"/>
    <w:rsid w:val="00373A41"/>
    <w:rsid w:val="00373D89"/>
    <w:rsid w:val="0037469A"/>
    <w:rsid w:val="00374DDD"/>
    <w:rsid w:val="0037508A"/>
    <w:rsid w:val="00380A0E"/>
    <w:rsid w:val="00380D16"/>
    <w:rsid w:val="0038117A"/>
    <w:rsid w:val="00382906"/>
    <w:rsid w:val="0038291E"/>
    <w:rsid w:val="00385F68"/>
    <w:rsid w:val="00386BE6"/>
    <w:rsid w:val="00387BD5"/>
    <w:rsid w:val="00387F03"/>
    <w:rsid w:val="00391272"/>
    <w:rsid w:val="00391AA5"/>
    <w:rsid w:val="00391E8E"/>
    <w:rsid w:val="0039249A"/>
    <w:rsid w:val="00392ACD"/>
    <w:rsid w:val="003938C1"/>
    <w:rsid w:val="00393F51"/>
    <w:rsid w:val="00394802"/>
    <w:rsid w:val="00394847"/>
    <w:rsid w:val="003956DF"/>
    <w:rsid w:val="0039671A"/>
    <w:rsid w:val="00396E30"/>
    <w:rsid w:val="0039738D"/>
    <w:rsid w:val="0039780A"/>
    <w:rsid w:val="00397BC8"/>
    <w:rsid w:val="003A022F"/>
    <w:rsid w:val="003A1052"/>
    <w:rsid w:val="003A20EF"/>
    <w:rsid w:val="003A2C9C"/>
    <w:rsid w:val="003A31AC"/>
    <w:rsid w:val="003A3991"/>
    <w:rsid w:val="003A3F41"/>
    <w:rsid w:val="003A4818"/>
    <w:rsid w:val="003A4893"/>
    <w:rsid w:val="003A4BB3"/>
    <w:rsid w:val="003A518E"/>
    <w:rsid w:val="003A67F7"/>
    <w:rsid w:val="003A6CB6"/>
    <w:rsid w:val="003A7A82"/>
    <w:rsid w:val="003A7EE3"/>
    <w:rsid w:val="003B01D5"/>
    <w:rsid w:val="003B02C8"/>
    <w:rsid w:val="003B03D1"/>
    <w:rsid w:val="003B0B1A"/>
    <w:rsid w:val="003B12FA"/>
    <w:rsid w:val="003B171A"/>
    <w:rsid w:val="003B1F8A"/>
    <w:rsid w:val="003B3003"/>
    <w:rsid w:val="003B3E2C"/>
    <w:rsid w:val="003B3EEA"/>
    <w:rsid w:val="003B4E78"/>
    <w:rsid w:val="003B5624"/>
    <w:rsid w:val="003B56C3"/>
    <w:rsid w:val="003B5ABE"/>
    <w:rsid w:val="003B5D2A"/>
    <w:rsid w:val="003B7B67"/>
    <w:rsid w:val="003B7D78"/>
    <w:rsid w:val="003C1B57"/>
    <w:rsid w:val="003C1E8F"/>
    <w:rsid w:val="003C1EB3"/>
    <w:rsid w:val="003C4561"/>
    <w:rsid w:val="003C4676"/>
    <w:rsid w:val="003C596F"/>
    <w:rsid w:val="003C5FF8"/>
    <w:rsid w:val="003C6955"/>
    <w:rsid w:val="003D03D6"/>
    <w:rsid w:val="003D06D8"/>
    <w:rsid w:val="003D188C"/>
    <w:rsid w:val="003D3BA0"/>
    <w:rsid w:val="003D633E"/>
    <w:rsid w:val="003D63B0"/>
    <w:rsid w:val="003D63EE"/>
    <w:rsid w:val="003D6CCF"/>
    <w:rsid w:val="003D795B"/>
    <w:rsid w:val="003D7D8E"/>
    <w:rsid w:val="003E05FE"/>
    <w:rsid w:val="003E0F5C"/>
    <w:rsid w:val="003E13A2"/>
    <w:rsid w:val="003E18ED"/>
    <w:rsid w:val="003E237F"/>
    <w:rsid w:val="003E2382"/>
    <w:rsid w:val="003E3060"/>
    <w:rsid w:val="003E39EA"/>
    <w:rsid w:val="003E3A35"/>
    <w:rsid w:val="003E3C9D"/>
    <w:rsid w:val="003E42C1"/>
    <w:rsid w:val="003E498F"/>
    <w:rsid w:val="003E4C68"/>
    <w:rsid w:val="003E6171"/>
    <w:rsid w:val="003F0161"/>
    <w:rsid w:val="003F0188"/>
    <w:rsid w:val="003F0312"/>
    <w:rsid w:val="003F06D0"/>
    <w:rsid w:val="003F0A30"/>
    <w:rsid w:val="003F124E"/>
    <w:rsid w:val="003F1758"/>
    <w:rsid w:val="003F180E"/>
    <w:rsid w:val="003F30DD"/>
    <w:rsid w:val="003F34C2"/>
    <w:rsid w:val="003F4843"/>
    <w:rsid w:val="003F4D3A"/>
    <w:rsid w:val="003F574F"/>
    <w:rsid w:val="003F5840"/>
    <w:rsid w:val="003F6B86"/>
    <w:rsid w:val="003F7539"/>
    <w:rsid w:val="00400C5C"/>
    <w:rsid w:val="004010DD"/>
    <w:rsid w:val="004015D2"/>
    <w:rsid w:val="00401F4E"/>
    <w:rsid w:val="00402F0B"/>
    <w:rsid w:val="0040376D"/>
    <w:rsid w:val="00405625"/>
    <w:rsid w:val="00405A7F"/>
    <w:rsid w:val="00406082"/>
    <w:rsid w:val="00407FD7"/>
    <w:rsid w:val="00410372"/>
    <w:rsid w:val="00410CC4"/>
    <w:rsid w:val="0041154F"/>
    <w:rsid w:val="004117B8"/>
    <w:rsid w:val="00411CE5"/>
    <w:rsid w:val="00413A76"/>
    <w:rsid w:val="00414708"/>
    <w:rsid w:val="004170F2"/>
    <w:rsid w:val="00417168"/>
    <w:rsid w:val="00417268"/>
    <w:rsid w:val="004175F6"/>
    <w:rsid w:val="00417F04"/>
    <w:rsid w:val="00420BBA"/>
    <w:rsid w:val="0042174E"/>
    <w:rsid w:val="00421A37"/>
    <w:rsid w:val="00421AE9"/>
    <w:rsid w:val="004228BC"/>
    <w:rsid w:val="00423760"/>
    <w:rsid w:val="00423E79"/>
    <w:rsid w:val="00426089"/>
    <w:rsid w:val="0042612C"/>
    <w:rsid w:val="004274A9"/>
    <w:rsid w:val="00430122"/>
    <w:rsid w:val="0043024A"/>
    <w:rsid w:val="00430349"/>
    <w:rsid w:val="0043089F"/>
    <w:rsid w:val="00431261"/>
    <w:rsid w:val="00431C7A"/>
    <w:rsid w:val="00431E79"/>
    <w:rsid w:val="00431F90"/>
    <w:rsid w:val="004322AC"/>
    <w:rsid w:val="004326DB"/>
    <w:rsid w:val="00433506"/>
    <w:rsid w:val="004335DF"/>
    <w:rsid w:val="004342DC"/>
    <w:rsid w:val="004351CD"/>
    <w:rsid w:val="00435D6B"/>
    <w:rsid w:val="0043649A"/>
    <w:rsid w:val="00436694"/>
    <w:rsid w:val="004369FE"/>
    <w:rsid w:val="004375D8"/>
    <w:rsid w:val="0044067B"/>
    <w:rsid w:val="004406FC"/>
    <w:rsid w:val="00440C48"/>
    <w:rsid w:val="00441FB1"/>
    <w:rsid w:val="004426F2"/>
    <w:rsid w:val="0044280E"/>
    <w:rsid w:val="00442B65"/>
    <w:rsid w:val="00444307"/>
    <w:rsid w:val="00444358"/>
    <w:rsid w:val="004446E8"/>
    <w:rsid w:val="00446380"/>
    <w:rsid w:val="00450FC8"/>
    <w:rsid w:val="004515CE"/>
    <w:rsid w:val="00454305"/>
    <w:rsid w:val="0045445F"/>
    <w:rsid w:val="00455B8B"/>
    <w:rsid w:val="00455C19"/>
    <w:rsid w:val="00456A15"/>
    <w:rsid w:val="0045734B"/>
    <w:rsid w:val="0046143F"/>
    <w:rsid w:val="0046286B"/>
    <w:rsid w:val="0046322E"/>
    <w:rsid w:val="004632AB"/>
    <w:rsid w:val="004644E2"/>
    <w:rsid w:val="0046556B"/>
    <w:rsid w:val="0046602A"/>
    <w:rsid w:val="0046622F"/>
    <w:rsid w:val="004675A0"/>
    <w:rsid w:val="004701F3"/>
    <w:rsid w:val="0047089D"/>
    <w:rsid w:val="004710A4"/>
    <w:rsid w:val="004717C0"/>
    <w:rsid w:val="00471D1C"/>
    <w:rsid w:val="004720A5"/>
    <w:rsid w:val="004721A4"/>
    <w:rsid w:val="00472559"/>
    <w:rsid w:val="004738A7"/>
    <w:rsid w:val="004738FD"/>
    <w:rsid w:val="004748BD"/>
    <w:rsid w:val="00475295"/>
    <w:rsid w:val="00476EAF"/>
    <w:rsid w:val="00477453"/>
    <w:rsid w:val="00477B43"/>
    <w:rsid w:val="004801B7"/>
    <w:rsid w:val="004809E0"/>
    <w:rsid w:val="00480BE9"/>
    <w:rsid w:val="00482554"/>
    <w:rsid w:val="00482CC1"/>
    <w:rsid w:val="00483487"/>
    <w:rsid w:val="00483738"/>
    <w:rsid w:val="00483B41"/>
    <w:rsid w:val="0048579A"/>
    <w:rsid w:val="004858A6"/>
    <w:rsid w:val="00485B38"/>
    <w:rsid w:val="004870B6"/>
    <w:rsid w:val="0049011B"/>
    <w:rsid w:val="004910E4"/>
    <w:rsid w:val="00491147"/>
    <w:rsid w:val="004914E9"/>
    <w:rsid w:val="00492AAB"/>
    <w:rsid w:val="00492B6E"/>
    <w:rsid w:val="00492CA3"/>
    <w:rsid w:val="00493170"/>
    <w:rsid w:val="0049438B"/>
    <w:rsid w:val="0049459E"/>
    <w:rsid w:val="00494AAC"/>
    <w:rsid w:val="00494FF4"/>
    <w:rsid w:val="0049676A"/>
    <w:rsid w:val="0049702E"/>
    <w:rsid w:val="004A1B70"/>
    <w:rsid w:val="004A1EE7"/>
    <w:rsid w:val="004A21D9"/>
    <w:rsid w:val="004A2BD1"/>
    <w:rsid w:val="004A30C5"/>
    <w:rsid w:val="004A38E1"/>
    <w:rsid w:val="004A39FF"/>
    <w:rsid w:val="004A3A68"/>
    <w:rsid w:val="004A458B"/>
    <w:rsid w:val="004A54D6"/>
    <w:rsid w:val="004A5AE3"/>
    <w:rsid w:val="004A5EE6"/>
    <w:rsid w:val="004B020E"/>
    <w:rsid w:val="004B1C88"/>
    <w:rsid w:val="004B3429"/>
    <w:rsid w:val="004B3A3E"/>
    <w:rsid w:val="004B3A43"/>
    <w:rsid w:val="004B3DB8"/>
    <w:rsid w:val="004B43AC"/>
    <w:rsid w:val="004B4B16"/>
    <w:rsid w:val="004B5119"/>
    <w:rsid w:val="004B5587"/>
    <w:rsid w:val="004B6C4B"/>
    <w:rsid w:val="004B75D0"/>
    <w:rsid w:val="004B7713"/>
    <w:rsid w:val="004B780D"/>
    <w:rsid w:val="004C040A"/>
    <w:rsid w:val="004C22BF"/>
    <w:rsid w:val="004C41AB"/>
    <w:rsid w:val="004D0320"/>
    <w:rsid w:val="004D05E0"/>
    <w:rsid w:val="004D138D"/>
    <w:rsid w:val="004D1523"/>
    <w:rsid w:val="004D17F9"/>
    <w:rsid w:val="004D1B60"/>
    <w:rsid w:val="004D2F6C"/>
    <w:rsid w:val="004D3601"/>
    <w:rsid w:val="004D3B74"/>
    <w:rsid w:val="004D3B84"/>
    <w:rsid w:val="004D4DC0"/>
    <w:rsid w:val="004D687C"/>
    <w:rsid w:val="004D74FB"/>
    <w:rsid w:val="004D7500"/>
    <w:rsid w:val="004D788C"/>
    <w:rsid w:val="004D78F4"/>
    <w:rsid w:val="004D7CD9"/>
    <w:rsid w:val="004E05D0"/>
    <w:rsid w:val="004E0805"/>
    <w:rsid w:val="004E0C11"/>
    <w:rsid w:val="004E0DFE"/>
    <w:rsid w:val="004E16F4"/>
    <w:rsid w:val="004E2017"/>
    <w:rsid w:val="004E218C"/>
    <w:rsid w:val="004E261F"/>
    <w:rsid w:val="004E299F"/>
    <w:rsid w:val="004E2A45"/>
    <w:rsid w:val="004E38CB"/>
    <w:rsid w:val="004E39E9"/>
    <w:rsid w:val="004E40D3"/>
    <w:rsid w:val="004E4442"/>
    <w:rsid w:val="004E4B44"/>
    <w:rsid w:val="004E6C9C"/>
    <w:rsid w:val="004F07DA"/>
    <w:rsid w:val="004F0DFE"/>
    <w:rsid w:val="004F12D8"/>
    <w:rsid w:val="004F189E"/>
    <w:rsid w:val="004F21FD"/>
    <w:rsid w:val="004F36E6"/>
    <w:rsid w:val="004F37F0"/>
    <w:rsid w:val="004F40ED"/>
    <w:rsid w:val="004F47C9"/>
    <w:rsid w:val="004F4AFF"/>
    <w:rsid w:val="004F6C60"/>
    <w:rsid w:val="00501061"/>
    <w:rsid w:val="00501E6F"/>
    <w:rsid w:val="0050240D"/>
    <w:rsid w:val="005026A0"/>
    <w:rsid w:val="00502982"/>
    <w:rsid w:val="00502C9E"/>
    <w:rsid w:val="00502D7F"/>
    <w:rsid w:val="0050485E"/>
    <w:rsid w:val="00504B1E"/>
    <w:rsid w:val="00505BE9"/>
    <w:rsid w:val="0050640E"/>
    <w:rsid w:val="00506A49"/>
    <w:rsid w:val="005075B5"/>
    <w:rsid w:val="00507B9B"/>
    <w:rsid w:val="00507EB3"/>
    <w:rsid w:val="0051059D"/>
    <w:rsid w:val="00510DE5"/>
    <w:rsid w:val="00511BEC"/>
    <w:rsid w:val="00511D1E"/>
    <w:rsid w:val="00512705"/>
    <w:rsid w:val="0051365A"/>
    <w:rsid w:val="005136AD"/>
    <w:rsid w:val="00513E0C"/>
    <w:rsid w:val="005166E9"/>
    <w:rsid w:val="005169C9"/>
    <w:rsid w:val="00517BCC"/>
    <w:rsid w:val="00520660"/>
    <w:rsid w:val="00520966"/>
    <w:rsid w:val="00520D1F"/>
    <w:rsid w:val="00520E7B"/>
    <w:rsid w:val="005219AD"/>
    <w:rsid w:val="00522F1A"/>
    <w:rsid w:val="00523145"/>
    <w:rsid w:val="00523173"/>
    <w:rsid w:val="005244DA"/>
    <w:rsid w:val="00524D25"/>
    <w:rsid w:val="005256B6"/>
    <w:rsid w:val="0052586E"/>
    <w:rsid w:val="00525DC1"/>
    <w:rsid w:val="00527A7D"/>
    <w:rsid w:val="005333AA"/>
    <w:rsid w:val="00534236"/>
    <w:rsid w:val="00534F00"/>
    <w:rsid w:val="00536022"/>
    <w:rsid w:val="00536943"/>
    <w:rsid w:val="0053737C"/>
    <w:rsid w:val="00540143"/>
    <w:rsid w:val="005401C6"/>
    <w:rsid w:val="00540D01"/>
    <w:rsid w:val="0054137C"/>
    <w:rsid w:val="005419E8"/>
    <w:rsid w:val="005428CA"/>
    <w:rsid w:val="00542B8C"/>
    <w:rsid w:val="00543CA1"/>
    <w:rsid w:val="00544A79"/>
    <w:rsid w:val="00544B7E"/>
    <w:rsid w:val="00544C98"/>
    <w:rsid w:val="005450CB"/>
    <w:rsid w:val="00545B93"/>
    <w:rsid w:val="00545DCD"/>
    <w:rsid w:val="0054607A"/>
    <w:rsid w:val="005460A9"/>
    <w:rsid w:val="00547870"/>
    <w:rsid w:val="00547CA4"/>
    <w:rsid w:val="00551B6B"/>
    <w:rsid w:val="00552E1B"/>
    <w:rsid w:val="00552FE3"/>
    <w:rsid w:val="00554ED4"/>
    <w:rsid w:val="005556F0"/>
    <w:rsid w:val="00555BF3"/>
    <w:rsid w:val="005564CC"/>
    <w:rsid w:val="005569C0"/>
    <w:rsid w:val="00556F47"/>
    <w:rsid w:val="0055741E"/>
    <w:rsid w:val="00557483"/>
    <w:rsid w:val="00557832"/>
    <w:rsid w:val="00560041"/>
    <w:rsid w:val="0056018A"/>
    <w:rsid w:val="00562258"/>
    <w:rsid w:val="00562625"/>
    <w:rsid w:val="005631BD"/>
    <w:rsid w:val="005631F9"/>
    <w:rsid w:val="0056328B"/>
    <w:rsid w:val="005634FD"/>
    <w:rsid w:val="00563FF5"/>
    <w:rsid w:val="0056553D"/>
    <w:rsid w:val="00565955"/>
    <w:rsid w:val="00565A41"/>
    <w:rsid w:val="0056629E"/>
    <w:rsid w:val="00571300"/>
    <w:rsid w:val="00571921"/>
    <w:rsid w:val="00572226"/>
    <w:rsid w:val="005728F2"/>
    <w:rsid w:val="00572C31"/>
    <w:rsid w:val="00574797"/>
    <w:rsid w:val="00574BD5"/>
    <w:rsid w:val="005750CF"/>
    <w:rsid w:val="005755D3"/>
    <w:rsid w:val="0057577C"/>
    <w:rsid w:val="005760B6"/>
    <w:rsid w:val="00576200"/>
    <w:rsid w:val="00576858"/>
    <w:rsid w:val="00577C9E"/>
    <w:rsid w:val="00580522"/>
    <w:rsid w:val="00580CFC"/>
    <w:rsid w:val="005820B8"/>
    <w:rsid w:val="00582110"/>
    <w:rsid w:val="00582B2D"/>
    <w:rsid w:val="0058337C"/>
    <w:rsid w:val="00584348"/>
    <w:rsid w:val="00586695"/>
    <w:rsid w:val="00590507"/>
    <w:rsid w:val="005914AA"/>
    <w:rsid w:val="005920CE"/>
    <w:rsid w:val="005928C3"/>
    <w:rsid w:val="00593036"/>
    <w:rsid w:val="005936EA"/>
    <w:rsid w:val="00593E4D"/>
    <w:rsid w:val="005948CC"/>
    <w:rsid w:val="00594B76"/>
    <w:rsid w:val="005952F4"/>
    <w:rsid w:val="00595565"/>
    <w:rsid w:val="0059567B"/>
    <w:rsid w:val="005961E8"/>
    <w:rsid w:val="0059644A"/>
    <w:rsid w:val="00596A77"/>
    <w:rsid w:val="00597107"/>
    <w:rsid w:val="00597971"/>
    <w:rsid w:val="00597F2F"/>
    <w:rsid w:val="005A088C"/>
    <w:rsid w:val="005A15D7"/>
    <w:rsid w:val="005A22CD"/>
    <w:rsid w:val="005A327D"/>
    <w:rsid w:val="005A39AF"/>
    <w:rsid w:val="005A3B40"/>
    <w:rsid w:val="005A3E9C"/>
    <w:rsid w:val="005A4280"/>
    <w:rsid w:val="005A5783"/>
    <w:rsid w:val="005A5F2D"/>
    <w:rsid w:val="005A689E"/>
    <w:rsid w:val="005A6AB5"/>
    <w:rsid w:val="005A7FFE"/>
    <w:rsid w:val="005B0BB2"/>
    <w:rsid w:val="005B0F54"/>
    <w:rsid w:val="005B185E"/>
    <w:rsid w:val="005B1EC4"/>
    <w:rsid w:val="005B3842"/>
    <w:rsid w:val="005B4044"/>
    <w:rsid w:val="005B460D"/>
    <w:rsid w:val="005B7327"/>
    <w:rsid w:val="005B78F5"/>
    <w:rsid w:val="005C0883"/>
    <w:rsid w:val="005C0946"/>
    <w:rsid w:val="005C0BCD"/>
    <w:rsid w:val="005C10D6"/>
    <w:rsid w:val="005C12CC"/>
    <w:rsid w:val="005C20C7"/>
    <w:rsid w:val="005C3127"/>
    <w:rsid w:val="005C3FE4"/>
    <w:rsid w:val="005C44E3"/>
    <w:rsid w:val="005C51F8"/>
    <w:rsid w:val="005C57F4"/>
    <w:rsid w:val="005C613C"/>
    <w:rsid w:val="005C64BE"/>
    <w:rsid w:val="005C6B23"/>
    <w:rsid w:val="005C76CC"/>
    <w:rsid w:val="005C7AC4"/>
    <w:rsid w:val="005D0994"/>
    <w:rsid w:val="005D14B0"/>
    <w:rsid w:val="005D1E74"/>
    <w:rsid w:val="005D52B1"/>
    <w:rsid w:val="005D60E4"/>
    <w:rsid w:val="005D6430"/>
    <w:rsid w:val="005D66FF"/>
    <w:rsid w:val="005D7A4A"/>
    <w:rsid w:val="005E05D9"/>
    <w:rsid w:val="005E0B74"/>
    <w:rsid w:val="005E2C68"/>
    <w:rsid w:val="005E2D56"/>
    <w:rsid w:val="005E32B3"/>
    <w:rsid w:val="005E3E30"/>
    <w:rsid w:val="005E47AE"/>
    <w:rsid w:val="005E554D"/>
    <w:rsid w:val="005E66F2"/>
    <w:rsid w:val="005E6B3A"/>
    <w:rsid w:val="005E771B"/>
    <w:rsid w:val="005F08AA"/>
    <w:rsid w:val="005F3267"/>
    <w:rsid w:val="005F3432"/>
    <w:rsid w:val="005F3702"/>
    <w:rsid w:val="005F3AC0"/>
    <w:rsid w:val="005F540C"/>
    <w:rsid w:val="005F541B"/>
    <w:rsid w:val="005F57B4"/>
    <w:rsid w:val="005F5D7B"/>
    <w:rsid w:val="005F5E28"/>
    <w:rsid w:val="005F696E"/>
    <w:rsid w:val="005F6A04"/>
    <w:rsid w:val="005F7155"/>
    <w:rsid w:val="005F7182"/>
    <w:rsid w:val="00600851"/>
    <w:rsid w:val="006017B8"/>
    <w:rsid w:val="00603979"/>
    <w:rsid w:val="00603C6A"/>
    <w:rsid w:val="00604FD8"/>
    <w:rsid w:val="00606F8C"/>
    <w:rsid w:val="00606FC2"/>
    <w:rsid w:val="006072A7"/>
    <w:rsid w:val="00607AA4"/>
    <w:rsid w:val="00607DEB"/>
    <w:rsid w:val="006104F7"/>
    <w:rsid w:val="00610519"/>
    <w:rsid w:val="006108A0"/>
    <w:rsid w:val="00610E85"/>
    <w:rsid w:val="0061121E"/>
    <w:rsid w:val="00611671"/>
    <w:rsid w:val="00613F5E"/>
    <w:rsid w:val="006142C9"/>
    <w:rsid w:val="00614D52"/>
    <w:rsid w:val="006165BE"/>
    <w:rsid w:val="006168B9"/>
    <w:rsid w:val="00616D2C"/>
    <w:rsid w:val="00617C13"/>
    <w:rsid w:val="00617CC0"/>
    <w:rsid w:val="006207D0"/>
    <w:rsid w:val="00620F22"/>
    <w:rsid w:val="00621304"/>
    <w:rsid w:val="00621697"/>
    <w:rsid w:val="006227EB"/>
    <w:rsid w:val="00622A49"/>
    <w:rsid w:val="006233E2"/>
    <w:rsid w:val="006238C5"/>
    <w:rsid w:val="006244EA"/>
    <w:rsid w:val="006257E9"/>
    <w:rsid w:val="006264AA"/>
    <w:rsid w:val="006268CF"/>
    <w:rsid w:val="00626B8B"/>
    <w:rsid w:val="00627D95"/>
    <w:rsid w:val="00630223"/>
    <w:rsid w:val="006313B6"/>
    <w:rsid w:val="00633D93"/>
    <w:rsid w:val="006352C5"/>
    <w:rsid w:val="00635AC6"/>
    <w:rsid w:val="00635C68"/>
    <w:rsid w:val="00635D6E"/>
    <w:rsid w:val="006368AC"/>
    <w:rsid w:val="00637179"/>
    <w:rsid w:val="00637401"/>
    <w:rsid w:val="00640D69"/>
    <w:rsid w:val="006410B3"/>
    <w:rsid w:val="00641344"/>
    <w:rsid w:val="00642E6B"/>
    <w:rsid w:val="00644F68"/>
    <w:rsid w:val="00645070"/>
    <w:rsid w:val="00646AE7"/>
    <w:rsid w:val="00647280"/>
    <w:rsid w:val="0065070D"/>
    <w:rsid w:val="00651C08"/>
    <w:rsid w:val="00652C53"/>
    <w:rsid w:val="006537E9"/>
    <w:rsid w:val="006547FE"/>
    <w:rsid w:val="00654C57"/>
    <w:rsid w:val="00655393"/>
    <w:rsid w:val="00655DD6"/>
    <w:rsid w:val="006578A2"/>
    <w:rsid w:val="006609D5"/>
    <w:rsid w:val="00662A55"/>
    <w:rsid w:val="00662E0C"/>
    <w:rsid w:val="0066301A"/>
    <w:rsid w:val="00665C1C"/>
    <w:rsid w:val="006660EB"/>
    <w:rsid w:val="006667A2"/>
    <w:rsid w:val="00666EA6"/>
    <w:rsid w:val="006721C0"/>
    <w:rsid w:val="00672E57"/>
    <w:rsid w:val="00673530"/>
    <w:rsid w:val="006735F3"/>
    <w:rsid w:val="006738A1"/>
    <w:rsid w:val="006738B5"/>
    <w:rsid w:val="00674D93"/>
    <w:rsid w:val="0067509E"/>
    <w:rsid w:val="006759CB"/>
    <w:rsid w:val="00675D8A"/>
    <w:rsid w:val="00676701"/>
    <w:rsid w:val="00676774"/>
    <w:rsid w:val="006771B8"/>
    <w:rsid w:val="006778F2"/>
    <w:rsid w:val="00682E18"/>
    <w:rsid w:val="00683167"/>
    <w:rsid w:val="00683246"/>
    <w:rsid w:val="006836F6"/>
    <w:rsid w:val="00684BBB"/>
    <w:rsid w:val="006850A1"/>
    <w:rsid w:val="00685848"/>
    <w:rsid w:val="00690612"/>
    <w:rsid w:val="00691285"/>
    <w:rsid w:val="00691406"/>
    <w:rsid w:val="0069145C"/>
    <w:rsid w:val="00691986"/>
    <w:rsid w:val="00691D61"/>
    <w:rsid w:val="00692338"/>
    <w:rsid w:val="00692BCE"/>
    <w:rsid w:val="006937B9"/>
    <w:rsid w:val="0069398D"/>
    <w:rsid w:val="006942C4"/>
    <w:rsid w:val="00694C21"/>
    <w:rsid w:val="00695E87"/>
    <w:rsid w:val="00695F87"/>
    <w:rsid w:val="006962FC"/>
    <w:rsid w:val="00696437"/>
    <w:rsid w:val="006972D3"/>
    <w:rsid w:val="00697EDC"/>
    <w:rsid w:val="00697F3F"/>
    <w:rsid w:val="006A19C2"/>
    <w:rsid w:val="006A1AC1"/>
    <w:rsid w:val="006A2873"/>
    <w:rsid w:val="006A2948"/>
    <w:rsid w:val="006A35CA"/>
    <w:rsid w:val="006A3ED3"/>
    <w:rsid w:val="006A441B"/>
    <w:rsid w:val="006A4794"/>
    <w:rsid w:val="006A4E4D"/>
    <w:rsid w:val="006A5AC0"/>
    <w:rsid w:val="006A5B42"/>
    <w:rsid w:val="006A5BA7"/>
    <w:rsid w:val="006A618B"/>
    <w:rsid w:val="006A6403"/>
    <w:rsid w:val="006A66C0"/>
    <w:rsid w:val="006A68FC"/>
    <w:rsid w:val="006A7907"/>
    <w:rsid w:val="006B07C6"/>
    <w:rsid w:val="006B0B4A"/>
    <w:rsid w:val="006B1281"/>
    <w:rsid w:val="006B1488"/>
    <w:rsid w:val="006B4135"/>
    <w:rsid w:val="006B49D6"/>
    <w:rsid w:val="006B4EB3"/>
    <w:rsid w:val="006B5530"/>
    <w:rsid w:val="006B78DE"/>
    <w:rsid w:val="006C01B1"/>
    <w:rsid w:val="006C068B"/>
    <w:rsid w:val="006C472D"/>
    <w:rsid w:val="006C4915"/>
    <w:rsid w:val="006C552E"/>
    <w:rsid w:val="006C6235"/>
    <w:rsid w:val="006C6E74"/>
    <w:rsid w:val="006C70E0"/>
    <w:rsid w:val="006C748B"/>
    <w:rsid w:val="006D113F"/>
    <w:rsid w:val="006D12EF"/>
    <w:rsid w:val="006D1A3A"/>
    <w:rsid w:val="006D1FA7"/>
    <w:rsid w:val="006D3A81"/>
    <w:rsid w:val="006D45B4"/>
    <w:rsid w:val="006D46DD"/>
    <w:rsid w:val="006D504F"/>
    <w:rsid w:val="006D547D"/>
    <w:rsid w:val="006D65B8"/>
    <w:rsid w:val="006D7B0C"/>
    <w:rsid w:val="006E0E9C"/>
    <w:rsid w:val="006E23EE"/>
    <w:rsid w:val="006E25D1"/>
    <w:rsid w:val="006E279A"/>
    <w:rsid w:val="006E4141"/>
    <w:rsid w:val="006E44A6"/>
    <w:rsid w:val="006E4F0B"/>
    <w:rsid w:val="006E5D91"/>
    <w:rsid w:val="006E6122"/>
    <w:rsid w:val="006E6682"/>
    <w:rsid w:val="006E6B54"/>
    <w:rsid w:val="006E71BA"/>
    <w:rsid w:val="006E74A3"/>
    <w:rsid w:val="006F12A1"/>
    <w:rsid w:val="006F1DF5"/>
    <w:rsid w:val="006F21E9"/>
    <w:rsid w:val="006F2297"/>
    <w:rsid w:val="006F3B6E"/>
    <w:rsid w:val="006F3C24"/>
    <w:rsid w:val="006F460E"/>
    <w:rsid w:val="006F490F"/>
    <w:rsid w:val="006F498C"/>
    <w:rsid w:val="006F5D30"/>
    <w:rsid w:val="006F618F"/>
    <w:rsid w:val="006F65D2"/>
    <w:rsid w:val="006F6EF3"/>
    <w:rsid w:val="006F7827"/>
    <w:rsid w:val="006F7FAE"/>
    <w:rsid w:val="007017F1"/>
    <w:rsid w:val="00701AB0"/>
    <w:rsid w:val="00702381"/>
    <w:rsid w:val="00702AEE"/>
    <w:rsid w:val="00702B0B"/>
    <w:rsid w:val="00703147"/>
    <w:rsid w:val="00703EC5"/>
    <w:rsid w:val="00704451"/>
    <w:rsid w:val="0070447B"/>
    <w:rsid w:val="0070460B"/>
    <w:rsid w:val="007069A4"/>
    <w:rsid w:val="007072CE"/>
    <w:rsid w:val="00710CC4"/>
    <w:rsid w:val="007119B9"/>
    <w:rsid w:val="00711F34"/>
    <w:rsid w:val="00712C33"/>
    <w:rsid w:val="00713AD6"/>
    <w:rsid w:val="00714C11"/>
    <w:rsid w:val="00716A51"/>
    <w:rsid w:val="00717556"/>
    <w:rsid w:val="00717807"/>
    <w:rsid w:val="00717E17"/>
    <w:rsid w:val="007215C1"/>
    <w:rsid w:val="00721603"/>
    <w:rsid w:val="007223F9"/>
    <w:rsid w:val="00722814"/>
    <w:rsid w:val="00722FB0"/>
    <w:rsid w:val="00724160"/>
    <w:rsid w:val="00724955"/>
    <w:rsid w:val="00725CFA"/>
    <w:rsid w:val="00725E3F"/>
    <w:rsid w:val="00727180"/>
    <w:rsid w:val="007273CC"/>
    <w:rsid w:val="00727E03"/>
    <w:rsid w:val="00731384"/>
    <w:rsid w:val="00731B98"/>
    <w:rsid w:val="007320AF"/>
    <w:rsid w:val="00733B0D"/>
    <w:rsid w:val="0073444B"/>
    <w:rsid w:val="0073496E"/>
    <w:rsid w:val="00735CB9"/>
    <w:rsid w:val="0073613D"/>
    <w:rsid w:val="00736304"/>
    <w:rsid w:val="0073646E"/>
    <w:rsid w:val="0073657E"/>
    <w:rsid w:val="0073668D"/>
    <w:rsid w:val="00736922"/>
    <w:rsid w:val="00736976"/>
    <w:rsid w:val="00736BFD"/>
    <w:rsid w:val="00741107"/>
    <w:rsid w:val="00742323"/>
    <w:rsid w:val="00742400"/>
    <w:rsid w:val="007433C5"/>
    <w:rsid w:val="00743789"/>
    <w:rsid w:val="00743D25"/>
    <w:rsid w:val="00743DFE"/>
    <w:rsid w:val="00744393"/>
    <w:rsid w:val="00744AD3"/>
    <w:rsid w:val="00746C09"/>
    <w:rsid w:val="0075009A"/>
    <w:rsid w:val="00750167"/>
    <w:rsid w:val="0075066F"/>
    <w:rsid w:val="007506CE"/>
    <w:rsid w:val="00750DE6"/>
    <w:rsid w:val="007513C0"/>
    <w:rsid w:val="00751CDF"/>
    <w:rsid w:val="0075278B"/>
    <w:rsid w:val="00753DFF"/>
    <w:rsid w:val="00754A9D"/>
    <w:rsid w:val="00756846"/>
    <w:rsid w:val="00757FD0"/>
    <w:rsid w:val="00760057"/>
    <w:rsid w:val="00762569"/>
    <w:rsid w:val="00762BCF"/>
    <w:rsid w:val="007630C1"/>
    <w:rsid w:val="00763A02"/>
    <w:rsid w:val="00763E2D"/>
    <w:rsid w:val="00763F1F"/>
    <w:rsid w:val="00764D10"/>
    <w:rsid w:val="007654CF"/>
    <w:rsid w:val="00765899"/>
    <w:rsid w:val="00765CBD"/>
    <w:rsid w:val="0076649C"/>
    <w:rsid w:val="007671D3"/>
    <w:rsid w:val="00770199"/>
    <w:rsid w:val="007702FE"/>
    <w:rsid w:val="0077063A"/>
    <w:rsid w:val="00770EDA"/>
    <w:rsid w:val="00770FAD"/>
    <w:rsid w:val="0077124A"/>
    <w:rsid w:val="0077210A"/>
    <w:rsid w:val="00772166"/>
    <w:rsid w:val="0077251A"/>
    <w:rsid w:val="00772AED"/>
    <w:rsid w:val="00772DF9"/>
    <w:rsid w:val="007737C9"/>
    <w:rsid w:val="007749C0"/>
    <w:rsid w:val="00774C83"/>
    <w:rsid w:val="00775D9B"/>
    <w:rsid w:val="00775FEA"/>
    <w:rsid w:val="007760BA"/>
    <w:rsid w:val="00776162"/>
    <w:rsid w:val="007763E1"/>
    <w:rsid w:val="00776481"/>
    <w:rsid w:val="00777554"/>
    <w:rsid w:val="00777D53"/>
    <w:rsid w:val="00780CBC"/>
    <w:rsid w:val="007812B1"/>
    <w:rsid w:val="00781CB5"/>
    <w:rsid w:val="007825D0"/>
    <w:rsid w:val="00782CBA"/>
    <w:rsid w:val="00782F53"/>
    <w:rsid w:val="00783A33"/>
    <w:rsid w:val="00783F8E"/>
    <w:rsid w:val="007842DB"/>
    <w:rsid w:val="00784621"/>
    <w:rsid w:val="00784F3B"/>
    <w:rsid w:val="0078524E"/>
    <w:rsid w:val="007863C8"/>
    <w:rsid w:val="007874D3"/>
    <w:rsid w:val="007875EA"/>
    <w:rsid w:val="00791231"/>
    <w:rsid w:val="00791475"/>
    <w:rsid w:val="0079154D"/>
    <w:rsid w:val="00791EF0"/>
    <w:rsid w:val="00792887"/>
    <w:rsid w:val="00792A33"/>
    <w:rsid w:val="00793E1C"/>
    <w:rsid w:val="007954BB"/>
    <w:rsid w:val="007967C0"/>
    <w:rsid w:val="00797877"/>
    <w:rsid w:val="007A0259"/>
    <w:rsid w:val="007A02BD"/>
    <w:rsid w:val="007A07A1"/>
    <w:rsid w:val="007A229F"/>
    <w:rsid w:val="007A37FF"/>
    <w:rsid w:val="007A3A4A"/>
    <w:rsid w:val="007A3BAC"/>
    <w:rsid w:val="007A45DB"/>
    <w:rsid w:val="007A5E72"/>
    <w:rsid w:val="007A69CC"/>
    <w:rsid w:val="007A7E51"/>
    <w:rsid w:val="007B0199"/>
    <w:rsid w:val="007B0890"/>
    <w:rsid w:val="007B117B"/>
    <w:rsid w:val="007B11EF"/>
    <w:rsid w:val="007B162D"/>
    <w:rsid w:val="007B29A5"/>
    <w:rsid w:val="007B3279"/>
    <w:rsid w:val="007B3D69"/>
    <w:rsid w:val="007B3FB1"/>
    <w:rsid w:val="007B4C3A"/>
    <w:rsid w:val="007B5082"/>
    <w:rsid w:val="007B51C4"/>
    <w:rsid w:val="007B5864"/>
    <w:rsid w:val="007B735B"/>
    <w:rsid w:val="007B7E5C"/>
    <w:rsid w:val="007C0399"/>
    <w:rsid w:val="007C049E"/>
    <w:rsid w:val="007C0AD1"/>
    <w:rsid w:val="007C22D3"/>
    <w:rsid w:val="007C23C4"/>
    <w:rsid w:val="007C23D7"/>
    <w:rsid w:val="007C3949"/>
    <w:rsid w:val="007C432B"/>
    <w:rsid w:val="007C4817"/>
    <w:rsid w:val="007C5701"/>
    <w:rsid w:val="007C61EF"/>
    <w:rsid w:val="007C7BD5"/>
    <w:rsid w:val="007D0607"/>
    <w:rsid w:val="007D0D79"/>
    <w:rsid w:val="007D0E7F"/>
    <w:rsid w:val="007D1028"/>
    <w:rsid w:val="007D1412"/>
    <w:rsid w:val="007D18D4"/>
    <w:rsid w:val="007D2671"/>
    <w:rsid w:val="007D33BD"/>
    <w:rsid w:val="007D3D3C"/>
    <w:rsid w:val="007D5127"/>
    <w:rsid w:val="007D63F1"/>
    <w:rsid w:val="007D6680"/>
    <w:rsid w:val="007D6B67"/>
    <w:rsid w:val="007D6D05"/>
    <w:rsid w:val="007D77AA"/>
    <w:rsid w:val="007E122F"/>
    <w:rsid w:val="007E30B7"/>
    <w:rsid w:val="007E382D"/>
    <w:rsid w:val="007E383B"/>
    <w:rsid w:val="007E5C59"/>
    <w:rsid w:val="007E5C89"/>
    <w:rsid w:val="007E5D87"/>
    <w:rsid w:val="007E619F"/>
    <w:rsid w:val="007E7161"/>
    <w:rsid w:val="007E71EC"/>
    <w:rsid w:val="007E76F7"/>
    <w:rsid w:val="007E7B31"/>
    <w:rsid w:val="007F1AED"/>
    <w:rsid w:val="007F2817"/>
    <w:rsid w:val="007F29CB"/>
    <w:rsid w:val="007F30D6"/>
    <w:rsid w:val="007F37FB"/>
    <w:rsid w:val="007F3B97"/>
    <w:rsid w:val="007F5CF4"/>
    <w:rsid w:val="007F621A"/>
    <w:rsid w:val="007F7349"/>
    <w:rsid w:val="007F7C2C"/>
    <w:rsid w:val="007F7D4A"/>
    <w:rsid w:val="007F7EBE"/>
    <w:rsid w:val="00800926"/>
    <w:rsid w:val="008024E2"/>
    <w:rsid w:val="00802F4E"/>
    <w:rsid w:val="00805006"/>
    <w:rsid w:val="00805E7D"/>
    <w:rsid w:val="00807166"/>
    <w:rsid w:val="00807808"/>
    <w:rsid w:val="008079E2"/>
    <w:rsid w:val="00810F4F"/>
    <w:rsid w:val="0081123B"/>
    <w:rsid w:val="008115D1"/>
    <w:rsid w:val="00811992"/>
    <w:rsid w:val="00812545"/>
    <w:rsid w:val="008125AD"/>
    <w:rsid w:val="00814869"/>
    <w:rsid w:val="008148DB"/>
    <w:rsid w:val="00814908"/>
    <w:rsid w:val="008149B9"/>
    <w:rsid w:val="00814F1E"/>
    <w:rsid w:val="0081566B"/>
    <w:rsid w:val="008158D9"/>
    <w:rsid w:val="00815C5B"/>
    <w:rsid w:val="00815E11"/>
    <w:rsid w:val="00815E35"/>
    <w:rsid w:val="00816F56"/>
    <w:rsid w:val="008207BA"/>
    <w:rsid w:val="00821048"/>
    <w:rsid w:val="00822CE0"/>
    <w:rsid w:val="00823CA1"/>
    <w:rsid w:val="00824E8E"/>
    <w:rsid w:val="00825045"/>
    <w:rsid w:val="00825437"/>
    <w:rsid w:val="00825812"/>
    <w:rsid w:val="00825843"/>
    <w:rsid w:val="00825C23"/>
    <w:rsid w:val="00826325"/>
    <w:rsid w:val="00826503"/>
    <w:rsid w:val="00826620"/>
    <w:rsid w:val="008277F2"/>
    <w:rsid w:val="008278BF"/>
    <w:rsid w:val="00827A23"/>
    <w:rsid w:val="00827ADE"/>
    <w:rsid w:val="00827EDB"/>
    <w:rsid w:val="00830ADD"/>
    <w:rsid w:val="008331E2"/>
    <w:rsid w:val="008343BB"/>
    <w:rsid w:val="00834B87"/>
    <w:rsid w:val="00834E24"/>
    <w:rsid w:val="00836046"/>
    <w:rsid w:val="008374FB"/>
    <w:rsid w:val="00840ED7"/>
    <w:rsid w:val="00841495"/>
    <w:rsid w:val="008418F9"/>
    <w:rsid w:val="008431F4"/>
    <w:rsid w:val="00843841"/>
    <w:rsid w:val="008439E9"/>
    <w:rsid w:val="00844FD3"/>
    <w:rsid w:val="00845698"/>
    <w:rsid w:val="0084578A"/>
    <w:rsid w:val="008458A4"/>
    <w:rsid w:val="00845EE8"/>
    <w:rsid w:val="0084664A"/>
    <w:rsid w:val="00846DD5"/>
    <w:rsid w:val="00847AFD"/>
    <w:rsid w:val="0085074E"/>
    <w:rsid w:val="00850BDB"/>
    <w:rsid w:val="00850C1B"/>
    <w:rsid w:val="00850FEC"/>
    <w:rsid w:val="00852E84"/>
    <w:rsid w:val="00852ED6"/>
    <w:rsid w:val="00853018"/>
    <w:rsid w:val="00853268"/>
    <w:rsid w:val="00853781"/>
    <w:rsid w:val="00853863"/>
    <w:rsid w:val="00853A30"/>
    <w:rsid w:val="008545D8"/>
    <w:rsid w:val="00854AE1"/>
    <w:rsid w:val="00855F76"/>
    <w:rsid w:val="00860D05"/>
    <w:rsid w:val="00862AA3"/>
    <w:rsid w:val="00862E79"/>
    <w:rsid w:val="00863151"/>
    <w:rsid w:val="008637F3"/>
    <w:rsid w:val="00864DBF"/>
    <w:rsid w:val="008673A5"/>
    <w:rsid w:val="008676F8"/>
    <w:rsid w:val="0087067B"/>
    <w:rsid w:val="00871A7E"/>
    <w:rsid w:val="0087341E"/>
    <w:rsid w:val="00873800"/>
    <w:rsid w:val="00873D49"/>
    <w:rsid w:val="00874B22"/>
    <w:rsid w:val="008751A9"/>
    <w:rsid w:val="00875547"/>
    <w:rsid w:val="00876743"/>
    <w:rsid w:val="00877944"/>
    <w:rsid w:val="00880BCB"/>
    <w:rsid w:val="00882286"/>
    <w:rsid w:val="00882FB5"/>
    <w:rsid w:val="008834AE"/>
    <w:rsid w:val="008840E9"/>
    <w:rsid w:val="0088410A"/>
    <w:rsid w:val="00885EC3"/>
    <w:rsid w:val="0088707E"/>
    <w:rsid w:val="00887AEE"/>
    <w:rsid w:val="00890BFF"/>
    <w:rsid w:val="00891336"/>
    <w:rsid w:val="008917F3"/>
    <w:rsid w:val="00892692"/>
    <w:rsid w:val="008929D6"/>
    <w:rsid w:val="00893945"/>
    <w:rsid w:val="00894861"/>
    <w:rsid w:val="00895B43"/>
    <w:rsid w:val="00895EB9"/>
    <w:rsid w:val="008961BE"/>
    <w:rsid w:val="00896669"/>
    <w:rsid w:val="00897F12"/>
    <w:rsid w:val="008A048F"/>
    <w:rsid w:val="008A1222"/>
    <w:rsid w:val="008A1796"/>
    <w:rsid w:val="008A1A2D"/>
    <w:rsid w:val="008A1C4E"/>
    <w:rsid w:val="008A3132"/>
    <w:rsid w:val="008A34FF"/>
    <w:rsid w:val="008A3A57"/>
    <w:rsid w:val="008A47E7"/>
    <w:rsid w:val="008A4904"/>
    <w:rsid w:val="008A4C91"/>
    <w:rsid w:val="008A51F7"/>
    <w:rsid w:val="008A61D1"/>
    <w:rsid w:val="008A6C51"/>
    <w:rsid w:val="008A7101"/>
    <w:rsid w:val="008B0A1E"/>
    <w:rsid w:val="008B46F5"/>
    <w:rsid w:val="008B480F"/>
    <w:rsid w:val="008B5542"/>
    <w:rsid w:val="008B5CA1"/>
    <w:rsid w:val="008B5FAE"/>
    <w:rsid w:val="008B6C5C"/>
    <w:rsid w:val="008B6FF2"/>
    <w:rsid w:val="008B7049"/>
    <w:rsid w:val="008B718D"/>
    <w:rsid w:val="008B71B9"/>
    <w:rsid w:val="008B7628"/>
    <w:rsid w:val="008C0C70"/>
    <w:rsid w:val="008C1483"/>
    <w:rsid w:val="008C1810"/>
    <w:rsid w:val="008C26CB"/>
    <w:rsid w:val="008C2ED1"/>
    <w:rsid w:val="008C3B04"/>
    <w:rsid w:val="008C5814"/>
    <w:rsid w:val="008C717E"/>
    <w:rsid w:val="008C7C69"/>
    <w:rsid w:val="008C7FC9"/>
    <w:rsid w:val="008D0168"/>
    <w:rsid w:val="008D0E4C"/>
    <w:rsid w:val="008D1CD9"/>
    <w:rsid w:val="008D3080"/>
    <w:rsid w:val="008D3C14"/>
    <w:rsid w:val="008D4F20"/>
    <w:rsid w:val="008D5A22"/>
    <w:rsid w:val="008D5D59"/>
    <w:rsid w:val="008D6473"/>
    <w:rsid w:val="008D7724"/>
    <w:rsid w:val="008E0263"/>
    <w:rsid w:val="008E15E9"/>
    <w:rsid w:val="008E22DD"/>
    <w:rsid w:val="008E2B79"/>
    <w:rsid w:val="008E3378"/>
    <w:rsid w:val="008E50A8"/>
    <w:rsid w:val="008E573F"/>
    <w:rsid w:val="008E58EE"/>
    <w:rsid w:val="008E5FC7"/>
    <w:rsid w:val="008E6250"/>
    <w:rsid w:val="008E62B7"/>
    <w:rsid w:val="008E6744"/>
    <w:rsid w:val="008E6B48"/>
    <w:rsid w:val="008E7078"/>
    <w:rsid w:val="008E7CE2"/>
    <w:rsid w:val="008E7EED"/>
    <w:rsid w:val="008F0C64"/>
    <w:rsid w:val="008F0CBE"/>
    <w:rsid w:val="008F1C16"/>
    <w:rsid w:val="008F1FCB"/>
    <w:rsid w:val="008F3327"/>
    <w:rsid w:val="008F3839"/>
    <w:rsid w:val="008F38F1"/>
    <w:rsid w:val="008F498C"/>
    <w:rsid w:val="008F4D8F"/>
    <w:rsid w:val="008F78E8"/>
    <w:rsid w:val="008F7D53"/>
    <w:rsid w:val="009007E4"/>
    <w:rsid w:val="00900CEE"/>
    <w:rsid w:val="00901375"/>
    <w:rsid w:val="00901603"/>
    <w:rsid w:val="00902D49"/>
    <w:rsid w:val="009038B6"/>
    <w:rsid w:val="00903A6A"/>
    <w:rsid w:val="00903D33"/>
    <w:rsid w:val="00905ACB"/>
    <w:rsid w:val="00905C7E"/>
    <w:rsid w:val="009067B8"/>
    <w:rsid w:val="009068C2"/>
    <w:rsid w:val="00906A40"/>
    <w:rsid w:val="00907ECA"/>
    <w:rsid w:val="009105C6"/>
    <w:rsid w:val="00910AAC"/>
    <w:rsid w:val="00910B79"/>
    <w:rsid w:val="00911CFE"/>
    <w:rsid w:val="00911E5D"/>
    <w:rsid w:val="00912537"/>
    <w:rsid w:val="009127C2"/>
    <w:rsid w:val="00912BAA"/>
    <w:rsid w:val="009135D9"/>
    <w:rsid w:val="00913AA8"/>
    <w:rsid w:val="00915883"/>
    <w:rsid w:val="00916894"/>
    <w:rsid w:val="00916C60"/>
    <w:rsid w:val="00917333"/>
    <w:rsid w:val="00917A2A"/>
    <w:rsid w:val="0092059C"/>
    <w:rsid w:val="0092067F"/>
    <w:rsid w:val="00920C91"/>
    <w:rsid w:val="00921286"/>
    <w:rsid w:val="00922249"/>
    <w:rsid w:val="00923451"/>
    <w:rsid w:val="00923782"/>
    <w:rsid w:val="009250C9"/>
    <w:rsid w:val="009251E1"/>
    <w:rsid w:val="009253F7"/>
    <w:rsid w:val="00925F00"/>
    <w:rsid w:val="0092684A"/>
    <w:rsid w:val="00926AAE"/>
    <w:rsid w:val="00926D9D"/>
    <w:rsid w:val="0093043A"/>
    <w:rsid w:val="00930839"/>
    <w:rsid w:val="009310A0"/>
    <w:rsid w:val="00931178"/>
    <w:rsid w:val="00931DCD"/>
    <w:rsid w:val="009323BB"/>
    <w:rsid w:val="00934A35"/>
    <w:rsid w:val="00935475"/>
    <w:rsid w:val="00936353"/>
    <w:rsid w:val="009374FA"/>
    <w:rsid w:val="009406CA"/>
    <w:rsid w:val="00941328"/>
    <w:rsid w:val="0094152D"/>
    <w:rsid w:val="0094203B"/>
    <w:rsid w:val="009425E1"/>
    <w:rsid w:val="00944CE0"/>
    <w:rsid w:val="009451C9"/>
    <w:rsid w:val="009451FA"/>
    <w:rsid w:val="0094529F"/>
    <w:rsid w:val="00945E22"/>
    <w:rsid w:val="0094633B"/>
    <w:rsid w:val="0094700D"/>
    <w:rsid w:val="00947377"/>
    <w:rsid w:val="009473FB"/>
    <w:rsid w:val="00947955"/>
    <w:rsid w:val="00950BDE"/>
    <w:rsid w:val="009518F3"/>
    <w:rsid w:val="009532C5"/>
    <w:rsid w:val="00953FD3"/>
    <w:rsid w:val="00954A43"/>
    <w:rsid w:val="00954AD6"/>
    <w:rsid w:val="0095530F"/>
    <w:rsid w:val="00956A74"/>
    <w:rsid w:val="009570CD"/>
    <w:rsid w:val="0095720A"/>
    <w:rsid w:val="00960270"/>
    <w:rsid w:val="00960707"/>
    <w:rsid w:val="00960E96"/>
    <w:rsid w:val="0096115A"/>
    <w:rsid w:val="009616CF"/>
    <w:rsid w:val="00962029"/>
    <w:rsid w:val="00962780"/>
    <w:rsid w:val="00962A7B"/>
    <w:rsid w:val="00963885"/>
    <w:rsid w:val="0096406D"/>
    <w:rsid w:val="00964C73"/>
    <w:rsid w:val="00965349"/>
    <w:rsid w:val="0096611C"/>
    <w:rsid w:val="00966AEC"/>
    <w:rsid w:val="00966F04"/>
    <w:rsid w:val="00967747"/>
    <w:rsid w:val="0097031C"/>
    <w:rsid w:val="009703DE"/>
    <w:rsid w:val="00971061"/>
    <w:rsid w:val="0097249F"/>
    <w:rsid w:val="00973A80"/>
    <w:rsid w:val="00973B1D"/>
    <w:rsid w:val="009743AB"/>
    <w:rsid w:val="009747FB"/>
    <w:rsid w:val="009761A9"/>
    <w:rsid w:val="009769EE"/>
    <w:rsid w:val="00977EC5"/>
    <w:rsid w:val="00980ECF"/>
    <w:rsid w:val="009815A5"/>
    <w:rsid w:val="00981FAE"/>
    <w:rsid w:val="00983604"/>
    <w:rsid w:val="00984CD2"/>
    <w:rsid w:val="00984E35"/>
    <w:rsid w:val="00985138"/>
    <w:rsid w:val="0098573C"/>
    <w:rsid w:val="009863D5"/>
    <w:rsid w:val="009865D5"/>
    <w:rsid w:val="0098713D"/>
    <w:rsid w:val="00990EA8"/>
    <w:rsid w:val="00991848"/>
    <w:rsid w:val="0099259B"/>
    <w:rsid w:val="00993A17"/>
    <w:rsid w:val="00994B8B"/>
    <w:rsid w:val="0099500C"/>
    <w:rsid w:val="00995F95"/>
    <w:rsid w:val="0099670C"/>
    <w:rsid w:val="009A09F9"/>
    <w:rsid w:val="009A20D2"/>
    <w:rsid w:val="009A2796"/>
    <w:rsid w:val="009A3142"/>
    <w:rsid w:val="009A3F0B"/>
    <w:rsid w:val="009A3F86"/>
    <w:rsid w:val="009A51AF"/>
    <w:rsid w:val="009A5EAD"/>
    <w:rsid w:val="009A67A0"/>
    <w:rsid w:val="009B0154"/>
    <w:rsid w:val="009B1FA2"/>
    <w:rsid w:val="009B241C"/>
    <w:rsid w:val="009B251D"/>
    <w:rsid w:val="009B2753"/>
    <w:rsid w:val="009B2D41"/>
    <w:rsid w:val="009B32AE"/>
    <w:rsid w:val="009B3782"/>
    <w:rsid w:val="009B3BAF"/>
    <w:rsid w:val="009B3CAA"/>
    <w:rsid w:val="009B4146"/>
    <w:rsid w:val="009B5E87"/>
    <w:rsid w:val="009C0893"/>
    <w:rsid w:val="009C0985"/>
    <w:rsid w:val="009C12A3"/>
    <w:rsid w:val="009C37B5"/>
    <w:rsid w:val="009C463C"/>
    <w:rsid w:val="009C534B"/>
    <w:rsid w:val="009C5674"/>
    <w:rsid w:val="009C675D"/>
    <w:rsid w:val="009C67DC"/>
    <w:rsid w:val="009C6B9B"/>
    <w:rsid w:val="009C71BE"/>
    <w:rsid w:val="009C7FF4"/>
    <w:rsid w:val="009D01D8"/>
    <w:rsid w:val="009D1A61"/>
    <w:rsid w:val="009D26F7"/>
    <w:rsid w:val="009D2A5D"/>
    <w:rsid w:val="009D2BAD"/>
    <w:rsid w:val="009D3367"/>
    <w:rsid w:val="009D4621"/>
    <w:rsid w:val="009D4AE9"/>
    <w:rsid w:val="009D4D61"/>
    <w:rsid w:val="009D4DA3"/>
    <w:rsid w:val="009D520A"/>
    <w:rsid w:val="009D58F6"/>
    <w:rsid w:val="009D5C21"/>
    <w:rsid w:val="009D650A"/>
    <w:rsid w:val="009D702C"/>
    <w:rsid w:val="009D730B"/>
    <w:rsid w:val="009D733E"/>
    <w:rsid w:val="009D7863"/>
    <w:rsid w:val="009D7B05"/>
    <w:rsid w:val="009E140E"/>
    <w:rsid w:val="009E1DF1"/>
    <w:rsid w:val="009E1F05"/>
    <w:rsid w:val="009E20B4"/>
    <w:rsid w:val="009E27C9"/>
    <w:rsid w:val="009E3F65"/>
    <w:rsid w:val="009E6437"/>
    <w:rsid w:val="009E712A"/>
    <w:rsid w:val="009E745B"/>
    <w:rsid w:val="009E7876"/>
    <w:rsid w:val="009E78FB"/>
    <w:rsid w:val="009F09BD"/>
    <w:rsid w:val="009F1ED0"/>
    <w:rsid w:val="009F2F78"/>
    <w:rsid w:val="009F3124"/>
    <w:rsid w:val="009F32A1"/>
    <w:rsid w:val="009F36F0"/>
    <w:rsid w:val="009F7ACB"/>
    <w:rsid w:val="00A01170"/>
    <w:rsid w:val="00A0128E"/>
    <w:rsid w:val="00A04108"/>
    <w:rsid w:val="00A04913"/>
    <w:rsid w:val="00A056C0"/>
    <w:rsid w:val="00A05BE8"/>
    <w:rsid w:val="00A063CF"/>
    <w:rsid w:val="00A06405"/>
    <w:rsid w:val="00A06410"/>
    <w:rsid w:val="00A069AF"/>
    <w:rsid w:val="00A10165"/>
    <w:rsid w:val="00A10A56"/>
    <w:rsid w:val="00A114BF"/>
    <w:rsid w:val="00A1159B"/>
    <w:rsid w:val="00A11602"/>
    <w:rsid w:val="00A117A2"/>
    <w:rsid w:val="00A128F8"/>
    <w:rsid w:val="00A130CA"/>
    <w:rsid w:val="00A1332C"/>
    <w:rsid w:val="00A13803"/>
    <w:rsid w:val="00A13C3D"/>
    <w:rsid w:val="00A14F42"/>
    <w:rsid w:val="00A15427"/>
    <w:rsid w:val="00A15C3D"/>
    <w:rsid w:val="00A16B57"/>
    <w:rsid w:val="00A16E71"/>
    <w:rsid w:val="00A1729A"/>
    <w:rsid w:val="00A17723"/>
    <w:rsid w:val="00A2229C"/>
    <w:rsid w:val="00A22987"/>
    <w:rsid w:val="00A2383E"/>
    <w:rsid w:val="00A2388F"/>
    <w:rsid w:val="00A248CE"/>
    <w:rsid w:val="00A255D8"/>
    <w:rsid w:val="00A26F07"/>
    <w:rsid w:val="00A27001"/>
    <w:rsid w:val="00A27007"/>
    <w:rsid w:val="00A272D5"/>
    <w:rsid w:val="00A273E0"/>
    <w:rsid w:val="00A2761D"/>
    <w:rsid w:val="00A277F9"/>
    <w:rsid w:val="00A27F9B"/>
    <w:rsid w:val="00A3050E"/>
    <w:rsid w:val="00A30AD6"/>
    <w:rsid w:val="00A30DBA"/>
    <w:rsid w:val="00A30F8C"/>
    <w:rsid w:val="00A32F52"/>
    <w:rsid w:val="00A33EF6"/>
    <w:rsid w:val="00A35115"/>
    <w:rsid w:val="00A35DEB"/>
    <w:rsid w:val="00A3607B"/>
    <w:rsid w:val="00A3680A"/>
    <w:rsid w:val="00A36910"/>
    <w:rsid w:val="00A36CDB"/>
    <w:rsid w:val="00A37401"/>
    <w:rsid w:val="00A37464"/>
    <w:rsid w:val="00A37CF1"/>
    <w:rsid w:val="00A37E2D"/>
    <w:rsid w:val="00A4193B"/>
    <w:rsid w:val="00A42EAB"/>
    <w:rsid w:val="00A432A5"/>
    <w:rsid w:val="00A4363A"/>
    <w:rsid w:val="00A43A3B"/>
    <w:rsid w:val="00A4448A"/>
    <w:rsid w:val="00A447C5"/>
    <w:rsid w:val="00A449B5"/>
    <w:rsid w:val="00A44E42"/>
    <w:rsid w:val="00A46703"/>
    <w:rsid w:val="00A471E2"/>
    <w:rsid w:val="00A50DF2"/>
    <w:rsid w:val="00A51854"/>
    <w:rsid w:val="00A51B6E"/>
    <w:rsid w:val="00A52817"/>
    <w:rsid w:val="00A52CA6"/>
    <w:rsid w:val="00A53AE8"/>
    <w:rsid w:val="00A54234"/>
    <w:rsid w:val="00A54844"/>
    <w:rsid w:val="00A558FA"/>
    <w:rsid w:val="00A55A6D"/>
    <w:rsid w:val="00A55F93"/>
    <w:rsid w:val="00A5671A"/>
    <w:rsid w:val="00A574CC"/>
    <w:rsid w:val="00A576CF"/>
    <w:rsid w:val="00A606B5"/>
    <w:rsid w:val="00A60BFD"/>
    <w:rsid w:val="00A614FB"/>
    <w:rsid w:val="00A61A8E"/>
    <w:rsid w:val="00A61FE2"/>
    <w:rsid w:val="00A62B6D"/>
    <w:rsid w:val="00A63868"/>
    <w:rsid w:val="00A64A93"/>
    <w:rsid w:val="00A64C74"/>
    <w:rsid w:val="00A64C81"/>
    <w:rsid w:val="00A64EF5"/>
    <w:rsid w:val="00A64FA4"/>
    <w:rsid w:val="00A66161"/>
    <w:rsid w:val="00A66354"/>
    <w:rsid w:val="00A6682E"/>
    <w:rsid w:val="00A66AA5"/>
    <w:rsid w:val="00A71AAB"/>
    <w:rsid w:val="00A71F03"/>
    <w:rsid w:val="00A727B4"/>
    <w:rsid w:val="00A72E9A"/>
    <w:rsid w:val="00A7357C"/>
    <w:rsid w:val="00A75429"/>
    <w:rsid w:val="00A766B9"/>
    <w:rsid w:val="00A77E6A"/>
    <w:rsid w:val="00A80205"/>
    <w:rsid w:val="00A805AC"/>
    <w:rsid w:val="00A80829"/>
    <w:rsid w:val="00A80894"/>
    <w:rsid w:val="00A80AF7"/>
    <w:rsid w:val="00A80DA9"/>
    <w:rsid w:val="00A81187"/>
    <w:rsid w:val="00A81A27"/>
    <w:rsid w:val="00A81A61"/>
    <w:rsid w:val="00A8380F"/>
    <w:rsid w:val="00A83DC5"/>
    <w:rsid w:val="00A83DCB"/>
    <w:rsid w:val="00A84E02"/>
    <w:rsid w:val="00A84F23"/>
    <w:rsid w:val="00A84F9F"/>
    <w:rsid w:val="00A85371"/>
    <w:rsid w:val="00A853C5"/>
    <w:rsid w:val="00A8681C"/>
    <w:rsid w:val="00A87C7E"/>
    <w:rsid w:val="00A90AC4"/>
    <w:rsid w:val="00A90F23"/>
    <w:rsid w:val="00A912DF"/>
    <w:rsid w:val="00A921CF"/>
    <w:rsid w:val="00A92EC5"/>
    <w:rsid w:val="00A93B5A"/>
    <w:rsid w:val="00A9554D"/>
    <w:rsid w:val="00A96092"/>
    <w:rsid w:val="00A96DEB"/>
    <w:rsid w:val="00A96F65"/>
    <w:rsid w:val="00AA03DC"/>
    <w:rsid w:val="00AA0FB0"/>
    <w:rsid w:val="00AA141E"/>
    <w:rsid w:val="00AA2680"/>
    <w:rsid w:val="00AA2D40"/>
    <w:rsid w:val="00AA4904"/>
    <w:rsid w:val="00AA49FB"/>
    <w:rsid w:val="00AA50F0"/>
    <w:rsid w:val="00AA5728"/>
    <w:rsid w:val="00AA66EE"/>
    <w:rsid w:val="00AA6813"/>
    <w:rsid w:val="00AA6C2B"/>
    <w:rsid w:val="00AA788E"/>
    <w:rsid w:val="00AA7965"/>
    <w:rsid w:val="00AA7FEC"/>
    <w:rsid w:val="00AB0108"/>
    <w:rsid w:val="00AB024F"/>
    <w:rsid w:val="00AB07C1"/>
    <w:rsid w:val="00AB1CBC"/>
    <w:rsid w:val="00AB1FD6"/>
    <w:rsid w:val="00AB343D"/>
    <w:rsid w:val="00AB3AC1"/>
    <w:rsid w:val="00AB4314"/>
    <w:rsid w:val="00AB4BE0"/>
    <w:rsid w:val="00AB5361"/>
    <w:rsid w:val="00AB5E55"/>
    <w:rsid w:val="00AB715A"/>
    <w:rsid w:val="00AB7787"/>
    <w:rsid w:val="00AB7B40"/>
    <w:rsid w:val="00AC01A6"/>
    <w:rsid w:val="00AC13DD"/>
    <w:rsid w:val="00AC228B"/>
    <w:rsid w:val="00AC493F"/>
    <w:rsid w:val="00AC49FA"/>
    <w:rsid w:val="00AC4FED"/>
    <w:rsid w:val="00AC4FF0"/>
    <w:rsid w:val="00AC58D9"/>
    <w:rsid w:val="00AC5FBB"/>
    <w:rsid w:val="00AC6208"/>
    <w:rsid w:val="00AC67B5"/>
    <w:rsid w:val="00AC7FAB"/>
    <w:rsid w:val="00AD1638"/>
    <w:rsid w:val="00AD21AF"/>
    <w:rsid w:val="00AD303D"/>
    <w:rsid w:val="00AD3207"/>
    <w:rsid w:val="00AD3281"/>
    <w:rsid w:val="00AD38B7"/>
    <w:rsid w:val="00AD459E"/>
    <w:rsid w:val="00AD77E6"/>
    <w:rsid w:val="00AD7D7A"/>
    <w:rsid w:val="00AE0071"/>
    <w:rsid w:val="00AE009B"/>
    <w:rsid w:val="00AE035D"/>
    <w:rsid w:val="00AE054D"/>
    <w:rsid w:val="00AE0C70"/>
    <w:rsid w:val="00AE2D46"/>
    <w:rsid w:val="00AE4B7C"/>
    <w:rsid w:val="00AE4EF5"/>
    <w:rsid w:val="00AE61C0"/>
    <w:rsid w:val="00AE64B5"/>
    <w:rsid w:val="00AF082B"/>
    <w:rsid w:val="00AF1F72"/>
    <w:rsid w:val="00AF2351"/>
    <w:rsid w:val="00AF2552"/>
    <w:rsid w:val="00AF26F1"/>
    <w:rsid w:val="00AF26FF"/>
    <w:rsid w:val="00AF2897"/>
    <w:rsid w:val="00AF2F1C"/>
    <w:rsid w:val="00AF3129"/>
    <w:rsid w:val="00AF3893"/>
    <w:rsid w:val="00AF4DDD"/>
    <w:rsid w:val="00AF6E10"/>
    <w:rsid w:val="00AF7466"/>
    <w:rsid w:val="00AF76F2"/>
    <w:rsid w:val="00B00315"/>
    <w:rsid w:val="00B00E8C"/>
    <w:rsid w:val="00B017BF"/>
    <w:rsid w:val="00B02F68"/>
    <w:rsid w:val="00B0336F"/>
    <w:rsid w:val="00B035F9"/>
    <w:rsid w:val="00B03635"/>
    <w:rsid w:val="00B03933"/>
    <w:rsid w:val="00B04CDD"/>
    <w:rsid w:val="00B05500"/>
    <w:rsid w:val="00B05752"/>
    <w:rsid w:val="00B072F4"/>
    <w:rsid w:val="00B10EF1"/>
    <w:rsid w:val="00B11819"/>
    <w:rsid w:val="00B129D1"/>
    <w:rsid w:val="00B14165"/>
    <w:rsid w:val="00B15646"/>
    <w:rsid w:val="00B158A3"/>
    <w:rsid w:val="00B17FA8"/>
    <w:rsid w:val="00B21412"/>
    <w:rsid w:val="00B2309D"/>
    <w:rsid w:val="00B243EC"/>
    <w:rsid w:val="00B245FF"/>
    <w:rsid w:val="00B24B6F"/>
    <w:rsid w:val="00B24DA2"/>
    <w:rsid w:val="00B2543E"/>
    <w:rsid w:val="00B25701"/>
    <w:rsid w:val="00B25E0B"/>
    <w:rsid w:val="00B27638"/>
    <w:rsid w:val="00B27A6F"/>
    <w:rsid w:val="00B308FA"/>
    <w:rsid w:val="00B31B9F"/>
    <w:rsid w:val="00B31BE3"/>
    <w:rsid w:val="00B31CDF"/>
    <w:rsid w:val="00B32184"/>
    <w:rsid w:val="00B32571"/>
    <w:rsid w:val="00B33535"/>
    <w:rsid w:val="00B345CD"/>
    <w:rsid w:val="00B36623"/>
    <w:rsid w:val="00B36D7D"/>
    <w:rsid w:val="00B36FB4"/>
    <w:rsid w:val="00B370C4"/>
    <w:rsid w:val="00B3741E"/>
    <w:rsid w:val="00B37C36"/>
    <w:rsid w:val="00B37C9C"/>
    <w:rsid w:val="00B40A2A"/>
    <w:rsid w:val="00B430C9"/>
    <w:rsid w:val="00B43A0F"/>
    <w:rsid w:val="00B43A31"/>
    <w:rsid w:val="00B43A9C"/>
    <w:rsid w:val="00B43DC2"/>
    <w:rsid w:val="00B45000"/>
    <w:rsid w:val="00B45F2D"/>
    <w:rsid w:val="00B45F56"/>
    <w:rsid w:val="00B45F93"/>
    <w:rsid w:val="00B471EE"/>
    <w:rsid w:val="00B5168A"/>
    <w:rsid w:val="00B5333E"/>
    <w:rsid w:val="00B5385A"/>
    <w:rsid w:val="00B53CEE"/>
    <w:rsid w:val="00B54009"/>
    <w:rsid w:val="00B54448"/>
    <w:rsid w:val="00B557C3"/>
    <w:rsid w:val="00B5593D"/>
    <w:rsid w:val="00B56F4D"/>
    <w:rsid w:val="00B57DE5"/>
    <w:rsid w:val="00B606B0"/>
    <w:rsid w:val="00B60AC9"/>
    <w:rsid w:val="00B6215D"/>
    <w:rsid w:val="00B635F2"/>
    <w:rsid w:val="00B64015"/>
    <w:rsid w:val="00B64109"/>
    <w:rsid w:val="00B64322"/>
    <w:rsid w:val="00B64AE5"/>
    <w:rsid w:val="00B656EB"/>
    <w:rsid w:val="00B67284"/>
    <w:rsid w:val="00B678AC"/>
    <w:rsid w:val="00B679E9"/>
    <w:rsid w:val="00B67B76"/>
    <w:rsid w:val="00B7006E"/>
    <w:rsid w:val="00B70F51"/>
    <w:rsid w:val="00B7160E"/>
    <w:rsid w:val="00B72B38"/>
    <w:rsid w:val="00B730BB"/>
    <w:rsid w:val="00B7342D"/>
    <w:rsid w:val="00B74171"/>
    <w:rsid w:val="00B74507"/>
    <w:rsid w:val="00B748B8"/>
    <w:rsid w:val="00B75448"/>
    <w:rsid w:val="00B80889"/>
    <w:rsid w:val="00B80B2C"/>
    <w:rsid w:val="00B811FF"/>
    <w:rsid w:val="00B815F5"/>
    <w:rsid w:val="00B820C1"/>
    <w:rsid w:val="00B82175"/>
    <w:rsid w:val="00B830E5"/>
    <w:rsid w:val="00B84026"/>
    <w:rsid w:val="00B84D33"/>
    <w:rsid w:val="00B84E18"/>
    <w:rsid w:val="00B85174"/>
    <w:rsid w:val="00B905D1"/>
    <w:rsid w:val="00B906F3"/>
    <w:rsid w:val="00B90BD7"/>
    <w:rsid w:val="00B9236F"/>
    <w:rsid w:val="00B93E57"/>
    <w:rsid w:val="00B94167"/>
    <w:rsid w:val="00B9676C"/>
    <w:rsid w:val="00BA13AF"/>
    <w:rsid w:val="00BA144D"/>
    <w:rsid w:val="00BA15D6"/>
    <w:rsid w:val="00BA174A"/>
    <w:rsid w:val="00BA17C2"/>
    <w:rsid w:val="00BA18CF"/>
    <w:rsid w:val="00BA1A44"/>
    <w:rsid w:val="00BA1D88"/>
    <w:rsid w:val="00BA22B2"/>
    <w:rsid w:val="00BA2DD8"/>
    <w:rsid w:val="00BA4BAD"/>
    <w:rsid w:val="00BA5A9A"/>
    <w:rsid w:val="00BA7702"/>
    <w:rsid w:val="00BA7EAE"/>
    <w:rsid w:val="00BB0028"/>
    <w:rsid w:val="00BB0CCF"/>
    <w:rsid w:val="00BB12A1"/>
    <w:rsid w:val="00BB16D3"/>
    <w:rsid w:val="00BB187E"/>
    <w:rsid w:val="00BB2C4B"/>
    <w:rsid w:val="00BB35B0"/>
    <w:rsid w:val="00BB376C"/>
    <w:rsid w:val="00BB3D30"/>
    <w:rsid w:val="00BB3D8C"/>
    <w:rsid w:val="00BB469E"/>
    <w:rsid w:val="00BB5772"/>
    <w:rsid w:val="00BB6335"/>
    <w:rsid w:val="00BB63E5"/>
    <w:rsid w:val="00BB69B6"/>
    <w:rsid w:val="00BB69DD"/>
    <w:rsid w:val="00BB7962"/>
    <w:rsid w:val="00BB7C49"/>
    <w:rsid w:val="00BB7FC2"/>
    <w:rsid w:val="00BC17DE"/>
    <w:rsid w:val="00BC1FCD"/>
    <w:rsid w:val="00BC20F7"/>
    <w:rsid w:val="00BC3684"/>
    <w:rsid w:val="00BC37C9"/>
    <w:rsid w:val="00BC382E"/>
    <w:rsid w:val="00BC4B2B"/>
    <w:rsid w:val="00BC5A60"/>
    <w:rsid w:val="00BC604F"/>
    <w:rsid w:val="00BC64FB"/>
    <w:rsid w:val="00BC6713"/>
    <w:rsid w:val="00BD204C"/>
    <w:rsid w:val="00BD34A0"/>
    <w:rsid w:val="00BD3A8B"/>
    <w:rsid w:val="00BD4B66"/>
    <w:rsid w:val="00BD5AF0"/>
    <w:rsid w:val="00BD630E"/>
    <w:rsid w:val="00BD724E"/>
    <w:rsid w:val="00BE2E7A"/>
    <w:rsid w:val="00BE36F6"/>
    <w:rsid w:val="00BE3BB0"/>
    <w:rsid w:val="00BE4037"/>
    <w:rsid w:val="00BE501E"/>
    <w:rsid w:val="00BE6934"/>
    <w:rsid w:val="00BE72DE"/>
    <w:rsid w:val="00BF0327"/>
    <w:rsid w:val="00BF1E2D"/>
    <w:rsid w:val="00BF349E"/>
    <w:rsid w:val="00BF34B4"/>
    <w:rsid w:val="00BF3C99"/>
    <w:rsid w:val="00BF4891"/>
    <w:rsid w:val="00BF4906"/>
    <w:rsid w:val="00BF519E"/>
    <w:rsid w:val="00BF5B85"/>
    <w:rsid w:val="00BF6C59"/>
    <w:rsid w:val="00BF7136"/>
    <w:rsid w:val="00BF73E0"/>
    <w:rsid w:val="00BF7945"/>
    <w:rsid w:val="00C0019D"/>
    <w:rsid w:val="00C0189D"/>
    <w:rsid w:val="00C020BF"/>
    <w:rsid w:val="00C02296"/>
    <w:rsid w:val="00C0263F"/>
    <w:rsid w:val="00C04947"/>
    <w:rsid w:val="00C057A6"/>
    <w:rsid w:val="00C061A1"/>
    <w:rsid w:val="00C066CE"/>
    <w:rsid w:val="00C06A9D"/>
    <w:rsid w:val="00C06D45"/>
    <w:rsid w:val="00C076DB"/>
    <w:rsid w:val="00C0783C"/>
    <w:rsid w:val="00C07B14"/>
    <w:rsid w:val="00C07F2C"/>
    <w:rsid w:val="00C10C8A"/>
    <w:rsid w:val="00C11362"/>
    <w:rsid w:val="00C12122"/>
    <w:rsid w:val="00C12186"/>
    <w:rsid w:val="00C12E6B"/>
    <w:rsid w:val="00C158E8"/>
    <w:rsid w:val="00C165E3"/>
    <w:rsid w:val="00C1670C"/>
    <w:rsid w:val="00C201BF"/>
    <w:rsid w:val="00C20298"/>
    <w:rsid w:val="00C20A09"/>
    <w:rsid w:val="00C211C0"/>
    <w:rsid w:val="00C2341A"/>
    <w:rsid w:val="00C246C5"/>
    <w:rsid w:val="00C258CE"/>
    <w:rsid w:val="00C2611C"/>
    <w:rsid w:val="00C26A32"/>
    <w:rsid w:val="00C27561"/>
    <w:rsid w:val="00C27D31"/>
    <w:rsid w:val="00C3058C"/>
    <w:rsid w:val="00C31564"/>
    <w:rsid w:val="00C31F8A"/>
    <w:rsid w:val="00C324B1"/>
    <w:rsid w:val="00C32BEF"/>
    <w:rsid w:val="00C3383C"/>
    <w:rsid w:val="00C33928"/>
    <w:rsid w:val="00C33E22"/>
    <w:rsid w:val="00C344EB"/>
    <w:rsid w:val="00C34CC2"/>
    <w:rsid w:val="00C34E61"/>
    <w:rsid w:val="00C35307"/>
    <w:rsid w:val="00C35406"/>
    <w:rsid w:val="00C35442"/>
    <w:rsid w:val="00C35F95"/>
    <w:rsid w:val="00C37139"/>
    <w:rsid w:val="00C37EE4"/>
    <w:rsid w:val="00C40412"/>
    <w:rsid w:val="00C40BE7"/>
    <w:rsid w:val="00C40D95"/>
    <w:rsid w:val="00C40F8F"/>
    <w:rsid w:val="00C41032"/>
    <w:rsid w:val="00C42153"/>
    <w:rsid w:val="00C42286"/>
    <w:rsid w:val="00C42FB6"/>
    <w:rsid w:val="00C43640"/>
    <w:rsid w:val="00C43B9A"/>
    <w:rsid w:val="00C43C11"/>
    <w:rsid w:val="00C462C6"/>
    <w:rsid w:val="00C47401"/>
    <w:rsid w:val="00C47748"/>
    <w:rsid w:val="00C503B9"/>
    <w:rsid w:val="00C50D9D"/>
    <w:rsid w:val="00C520D5"/>
    <w:rsid w:val="00C52276"/>
    <w:rsid w:val="00C52358"/>
    <w:rsid w:val="00C53E09"/>
    <w:rsid w:val="00C547F9"/>
    <w:rsid w:val="00C55B21"/>
    <w:rsid w:val="00C55BD2"/>
    <w:rsid w:val="00C55D6E"/>
    <w:rsid w:val="00C5689D"/>
    <w:rsid w:val="00C57103"/>
    <w:rsid w:val="00C579B5"/>
    <w:rsid w:val="00C57E61"/>
    <w:rsid w:val="00C613DB"/>
    <w:rsid w:val="00C6279C"/>
    <w:rsid w:val="00C63256"/>
    <w:rsid w:val="00C63917"/>
    <w:rsid w:val="00C64169"/>
    <w:rsid w:val="00C64BEF"/>
    <w:rsid w:val="00C653E0"/>
    <w:rsid w:val="00C66480"/>
    <w:rsid w:val="00C66A20"/>
    <w:rsid w:val="00C66AB0"/>
    <w:rsid w:val="00C67545"/>
    <w:rsid w:val="00C67D71"/>
    <w:rsid w:val="00C70508"/>
    <w:rsid w:val="00C70F78"/>
    <w:rsid w:val="00C7244E"/>
    <w:rsid w:val="00C727A3"/>
    <w:rsid w:val="00C73FCA"/>
    <w:rsid w:val="00C756B5"/>
    <w:rsid w:val="00C75D79"/>
    <w:rsid w:val="00C75F3F"/>
    <w:rsid w:val="00C760E9"/>
    <w:rsid w:val="00C766DB"/>
    <w:rsid w:val="00C76C37"/>
    <w:rsid w:val="00C76DF5"/>
    <w:rsid w:val="00C774FE"/>
    <w:rsid w:val="00C77EF1"/>
    <w:rsid w:val="00C80DCB"/>
    <w:rsid w:val="00C812ED"/>
    <w:rsid w:val="00C8181E"/>
    <w:rsid w:val="00C81D9B"/>
    <w:rsid w:val="00C8201D"/>
    <w:rsid w:val="00C8211D"/>
    <w:rsid w:val="00C82D82"/>
    <w:rsid w:val="00C83217"/>
    <w:rsid w:val="00C83B34"/>
    <w:rsid w:val="00C84592"/>
    <w:rsid w:val="00C84FBB"/>
    <w:rsid w:val="00C85138"/>
    <w:rsid w:val="00C85D22"/>
    <w:rsid w:val="00C8682F"/>
    <w:rsid w:val="00C86D7D"/>
    <w:rsid w:val="00C86E46"/>
    <w:rsid w:val="00C87C18"/>
    <w:rsid w:val="00C91383"/>
    <w:rsid w:val="00C9199C"/>
    <w:rsid w:val="00C919CD"/>
    <w:rsid w:val="00C94487"/>
    <w:rsid w:val="00C94ED1"/>
    <w:rsid w:val="00C9513F"/>
    <w:rsid w:val="00C951A2"/>
    <w:rsid w:val="00C95851"/>
    <w:rsid w:val="00C96CC2"/>
    <w:rsid w:val="00C9795D"/>
    <w:rsid w:val="00C97BE2"/>
    <w:rsid w:val="00CA01D6"/>
    <w:rsid w:val="00CA1C13"/>
    <w:rsid w:val="00CA38B1"/>
    <w:rsid w:val="00CA486D"/>
    <w:rsid w:val="00CA4DA8"/>
    <w:rsid w:val="00CA568F"/>
    <w:rsid w:val="00CA581E"/>
    <w:rsid w:val="00CA71E8"/>
    <w:rsid w:val="00CB0E2C"/>
    <w:rsid w:val="00CB20B7"/>
    <w:rsid w:val="00CB3B75"/>
    <w:rsid w:val="00CB3F8A"/>
    <w:rsid w:val="00CB48BC"/>
    <w:rsid w:val="00CB4B3F"/>
    <w:rsid w:val="00CB5C10"/>
    <w:rsid w:val="00CB6451"/>
    <w:rsid w:val="00CB7108"/>
    <w:rsid w:val="00CB74A8"/>
    <w:rsid w:val="00CC0B47"/>
    <w:rsid w:val="00CC0F07"/>
    <w:rsid w:val="00CC0FD5"/>
    <w:rsid w:val="00CC0FF4"/>
    <w:rsid w:val="00CC103A"/>
    <w:rsid w:val="00CC2766"/>
    <w:rsid w:val="00CC27A8"/>
    <w:rsid w:val="00CC29CA"/>
    <w:rsid w:val="00CC4E4B"/>
    <w:rsid w:val="00CC4F97"/>
    <w:rsid w:val="00CC62C6"/>
    <w:rsid w:val="00CC641D"/>
    <w:rsid w:val="00CC6A85"/>
    <w:rsid w:val="00CC6E65"/>
    <w:rsid w:val="00CC725F"/>
    <w:rsid w:val="00CD0C50"/>
    <w:rsid w:val="00CD0D5C"/>
    <w:rsid w:val="00CD1599"/>
    <w:rsid w:val="00CD2075"/>
    <w:rsid w:val="00CD2198"/>
    <w:rsid w:val="00CD2872"/>
    <w:rsid w:val="00CD2C1D"/>
    <w:rsid w:val="00CD363C"/>
    <w:rsid w:val="00CD3F31"/>
    <w:rsid w:val="00CD5350"/>
    <w:rsid w:val="00CD5813"/>
    <w:rsid w:val="00CD6675"/>
    <w:rsid w:val="00CD735C"/>
    <w:rsid w:val="00CE02BE"/>
    <w:rsid w:val="00CE08CA"/>
    <w:rsid w:val="00CE0D7E"/>
    <w:rsid w:val="00CE1E9F"/>
    <w:rsid w:val="00CE20F1"/>
    <w:rsid w:val="00CE4964"/>
    <w:rsid w:val="00CE6355"/>
    <w:rsid w:val="00CE647B"/>
    <w:rsid w:val="00CE704D"/>
    <w:rsid w:val="00CE7589"/>
    <w:rsid w:val="00CE7E90"/>
    <w:rsid w:val="00CF000B"/>
    <w:rsid w:val="00CF3DE0"/>
    <w:rsid w:val="00CF43F8"/>
    <w:rsid w:val="00CF470D"/>
    <w:rsid w:val="00CF4D3A"/>
    <w:rsid w:val="00CF5A18"/>
    <w:rsid w:val="00CF625C"/>
    <w:rsid w:val="00CF732F"/>
    <w:rsid w:val="00CF743D"/>
    <w:rsid w:val="00CF754C"/>
    <w:rsid w:val="00CF7772"/>
    <w:rsid w:val="00CF7845"/>
    <w:rsid w:val="00CF7E25"/>
    <w:rsid w:val="00D0064A"/>
    <w:rsid w:val="00D0106B"/>
    <w:rsid w:val="00D012EC"/>
    <w:rsid w:val="00D0212B"/>
    <w:rsid w:val="00D02FE7"/>
    <w:rsid w:val="00D0302D"/>
    <w:rsid w:val="00D03D1A"/>
    <w:rsid w:val="00D047AF"/>
    <w:rsid w:val="00D04C50"/>
    <w:rsid w:val="00D05E65"/>
    <w:rsid w:val="00D067BB"/>
    <w:rsid w:val="00D07274"/>
    <w:rsid w:val="00D07EB6"/>
    <w:rsid w:val="00D10400"/>
    <w:rsid w:val="00D11A55"/>
    <w:rsid w:val="00D125B1"/>
    <w:rsid w:val="00D12E3E"/>
    <w:rsid w:val="00D13A7F"/>
    <w:rsid w:val="00D13DD0"/>
    <w:rsid w:val="00D140F9"/>
    <w:rsid w:val="00D142C6"/>
    <w:rsid w:val="00D15041"/>
    <w:rsid w:val="00D15C44"/>
    <w:rsid w:val="00D165C7"/>
    <w:rsid w:val="00D16E6A"/>
    <w:rsid w:val="00D1733F"/>
    <w:rsid w:val="00D1740F"/>
    <w:rsid w:val="00D175C3"/>
    <w:rsid w:val="00D17942"/>
    <w:rsid w:val="00D21056"/>
    <w:rsid w:val="00D212AB"/>
    <w:rsid w:val="00D23046"/>
    <w:rsid w:val="00D23D7A"/>
    <w:rsid w:val="00D24597"/>
    <w:rsid w:val="00D255DC"/>
    <w:rsid w:val="00D25960"/>
    <w:rsid w:val="00D26314"/>
    <w:rsid w:val="00D26632"/>
    <w:rsid w:val="00D31F55"/>
    <w:rsid w:val="00D332C9"/>
    <w:rsid w:val="00D35520"/>
    <w:rsid w:val="00D36277"/>
    <w:rsid w:val="00D3629E"/>
    <w:rsid w:val="00D36E16"/>
    <w:rsid w:val="00D3759C"/>
    <w:rsid w:val="00D37EE4"/>
    <w:rsid w:val="00D40024"/>
    <w:rsid w:val="00D40529"/>
    <w:rsid w:val="00D40A34"/>
    <w:rsid w:val="00D41698"/>
    <w:rsid w:val="00D41DD3"/>
    <w:rsid w:val="00D4273E"/>
    <w:rsid w:val="00D42A0F"/>
    <w:rsid w:val="00D4463B"/>
    <w:rsid w:val="00D4476E"/>
    <w:rsid w:val="00D46273"/>
    <w:rsid w:val="00D47D82"/>
    <w:rsid w:val="00D50594"/>
    <w:rsid w:val="00D507FF"/>
    <w:rsid w:val="00D50B31"/>
    <w:rsid w:val="00D51262"/>
    <w:rsid w:val="00D5215C"/>
    <w:rsid w:val="00D5327A"/>
    <w:rsid w:val="00D532D8"/>
    <w:rsid w:val="00D53EE5"/>
    <w:rsid w:val="00D547E0"/>
    <w:rsid w:val="00D54B0E"/>
    <w:rsid w:val="00D54D3B"/>
    <w:rsid w:val="00D55445"/>
    <w:rsid w:val="00D556B3"/>
    <w:rsid w:val="00D55EB8"/>
    <w:rsid w:val="00D57A85"/>
    <w:rsid w:val="00D57E95"/>
    <w:rsid w:val="00D6005E"/>
    <w:rsid w:val="00D6099B"/>
    <w:rsid w:val="00D60C97"/>
    <w:rsid w:val="00D6140F"/>
    <w:rsid w:val="00D61802"/>
    <w:rsid w:val="00D61BD7"/>
    <w:rsid w:val="00D61D42"/>
    <w:rsid w:val="00D6276E"/>
    <w:rsid w:val="00D62AB9"/>
    <w:rsid w:val="00D645A5"/>
    <w:rsid w:val="00D67562"/>
    <w:rsid w:val="00D700ED"/>
    <w:rsid w:val="00D71A90"/>
    <w:rsid w:val="00D735AA"/>
    <w:rsid w:val="00D73BE8"/>
    <w:rsid w:val="00D73D26"/>
    <w:rsid w:val="00D74008"/>
    <w:rsid w:val="00D7410C"/>
    <w:rsid w:val="00D74560"/>
    <w:rsid w:val="00D75804"/>
    <w:rsid w:val="00D75B82"/>
    <w:rsid w:val="00D75EB3"/>
    <w:rsid w:val="00D75F38"/>
    <w:rsid w:val="00D75F3C"/>
    <w:rsid w:val="00D76359"/>
    <w:rsid w:val="00D7657B"/>
    <w:rsid w:val="00D80194"/>
    <w:rsid w:val="00D8058F"/>
    <w:rsid w:val="00D80A39"/>
    <w:rsid w:val="00D81523"/>
    <w:rsid w:val="00D81825"/>
    <w:rsid w:val="00D82220"/>
    <w:rsid w:val="00D83867"/>
    <w:rsid w:val="00D838EF"/>
    <w:rsid w:val="00D842C1"/>
    <w:rsid w:val="00D86BD4"/>
    <w:rsid w:val="00D914D3"/>
    <w:rsid w:val="00D91C1F"/>
    <w:rsid w:val="00D939A4"/>
    <w:rsid w:val="00D93ACD"/>
    <w:rsid w:val="00D93F9C"/>
    <w:rsid w:val="00D94ED5"/>
    <w:rsid w:val="00D95F74"/>
    <w:rsid w:val="00D9616A"/>
    <w:rsid w:val="00D9680A"/>
    <w:rsid w:val="00D969E4"/>
    <w:rsid w:val="00D96C93"/>
    <w:rsid w:val="00D9746C"/>
    <w:rsid w:val="00D979CD"/>
    <w:rsid w:val="00D97B3C"/>
    <w:rsid w:val="00DA116A"/>
    <w:rsid w:val="00DA29F2"/>
    <w:rsid w:val="00DA33EE"/>
    <w:rsid w:val="00DA3C75"/>
    <w:rsid w:val="00DA3F30"/>
    <w:rsid w:val="00DA6D74"/>
    <w:rsid w:val="00DA74AA"/>
    <w:rsid w:val="00DB01DA"/>
    <w:rsid w:val="00DB0356"/>
    <w:rsid w:val="00DB1629"/>
    <w:rsid w:val="00DB2339"/>
    <w:rsid w:val="00DB3DB0"/>
    <w:rsid w:val="00DB6102"/>
    <w:rsid w:val="00DC06B8"/>
    <w:rsid w:val="00DC2992"/>
    <w:rsid w:val="00DC2BC0"/>
    <w:rsid w:val="00DC3299"/>
    <w:rsid w:val="00DC36E2"/>
    <w:rsid w:val="00DC40A4"/>
    <w:rsid w:val="00DC48AA"/>
    <w:rsid w:val="00DC5497"/>
    <w:rsid w:val="00DC56E3"/>
    <w:rsid w:val="00DC5EF8"/>
    <w:rsid w:val="00DC60BE"/>
    <w:rsid w:val="00DC75FA"/>
    <w:rsid w:val="00DC7E9C"/>
    <w:rsid w:val="00DD020B"/>
    <w:rsid w:val="00DD0258"/>
    <w:rsid w:val="00DD0C4B"/>
    <w:rsid w:val="00DD140F"/>
    <w:rsid w:val="00DD1A56"/>
    <w:rsid w:val="00DD1BE8"/>
    <w:rsid w:val="00DD22F3"/>
    <w:rsid w:val="00DD30E3"/>
    <w:rsid w:val="00DD35BE"/>
    <w:rsid w:val="00DD3902"/>
    <w:rsid w:val="00DD4669"/>
    <w:rsid w:val="00DD59F1"/>
    <w:rsid w:val="00DD5CEF"/>
    <w:rsid w:val="00DD5E4A"/>
    <w:rsid w:val="00DD60C7"/>
    <w:rsid w:val="00DD65B9"/>
    <w:rsid w:val="00DD7522"/>
    <w:rsid w:val="00DD75CD"/>
    <w:rsid w:val="00DD7CCC"/>
    <w:rsid w:val="00DD7F00"/>
    <w:rsid w:val="00DE0362"/>
    <w:rsid w:val="00DE1078"/>
    <w:rsid w:val="00DE1356"/>
    <w:rsid w:val="00DE2A05"/>
    <w:rsid w:val="00DE2C19"/>
    <w:rsid w:val="00DE318F"/>
    <w:rsid w:val="00DE3A07"/>
    <w:rsid w:val="00DE3D0F"/>
    <w:rsid w:val="00DE3D4D"/>
    <w:rsid w:val="00DE4E15"/>
    <w:rsid w:val="00DE60DB"/>
    <w:rsid w:val="00DE679E"/>
    <w:rsid w:val="00DE6F2F"/>
    <w:rsid w:val="00DE73F3"/>
    <w:rsid w:val="00DF00EB"/>
    <w:rsid w:val="00DF02A9"/>
    <w:rsid w:val="00DF11C5"/>
    <w:rsid w:val="00DF12AB"/>
    <w:rsid w:val="00DF12C9"/>
    <w:rsid w:val="00DF1A7A"/>
    <w:rsid w:val="00DF1B3E"/>
    <w:rsid w:val="00DF2409"/>
    <w:rsid w:val="00DF27A0"/>
    <w:rsid w:val="00DF302E"/>
    <w:rsid w:val="00DF361F"/>
    <w:rsid w:val="00DF3B1B"/>
    <w:rsid w:val="00DF3EAC"/>
    <w:rsid w:val="00DF4576"/>
    <w:rsid w:val="00DF49D4"/>
    <w:rsid w:val="00DF4B69"/>
    <w:rsid w:val="00DF5182"/>
    <w:rsid w:val="00DF5718"/>
    <w:rsid w:val="00DF5901"/>
    <w:rsid w:val="00DF6764"/>
    <w:rsid w:val="00DF7007"/>
    <w:rsid w:val="00DF74E8"/>
    <w:rsid w:val="00DF7788"/>
    <w:rsid w:val="00E01584"/>
    <w:rsid w:val="00E0301E"/>
    <w:rsid w:val="00E032A7"/>
    <w:rsid w:val="00E0340E"/>
    <w:rsid w:val="00E034D1"/>
    <w:rsid w:val="00E039CD"/>
    <w:rsid w:val="00E04A17"/>
    <w:rsid w:val="00E04B62"/>
    <w:rsid w:val="00E04B86"/>
    <w:rsid w:val="00E04D43"/>
    <w:rsid w:val="00E0609A"/>
    <w:rsid w:val="00E06930"/>
    <w:rsid w:val="00E06F35"/>
    <w:rsid w:val="00E07931"/>
    <w:rsid w:val="00E07BD0"/>
    <w:rsid w:val="00E07E3A"/>
    <w:rsid w:val="00E104BD"/>
    <w:rsid w:val="00E11082"/>
    <w:rsid w:val="00E1125B"/>
    <w:rsid w:val="00E11E5F"/>
    <w:rsid w:val="00E1202A"/>
    <w:rsid w:val="00E12E06"/>
    <w:rsid w:val="00E1359B"/>
    <w:rsid w:val="00E1398D"/>
    <w:rsid w:val="00E14FA7"/>
    <w:rsid w:val="00E15A47"/>
    <w:rsid w:val="00E170CA"/>
    <w:rsid w:val="00E20FF0"/>
    <w:rsid w:val="00E2118C"/>
    <w:rsid w:val="00E217F6"/>
    <w:rsid w:val="00E22016"/>
    <w:rsid w:val="00E23AE4"/>
    <w:rsid w:val="00E23EDB"/>
    <w:rsid w:val="00E244F6"/>
    <w:rsid w:val="00E25D30"/>
    <w:rsid w:val="00E26233"/>
    <w:rsid w:val="00E2640D"/>
    <w:rsid w:val="00E26B7A"/>
    <w:rsid w:val="00E3018C"/>
    <w:rsid w:val="00E303C5"/>
    <w:rsid w:val="00E30BB8"/>
    <w:rsid w:val="00E3101E"/>
    <w:rsid w:val="00E310CD"/>
    <w:rsid w:val="00E31A4A"/>
    <w:rsid w:val="00E31F2B"/>
    <w:rsid w:val="00E337D5"/>
    <w:rsid w:val="00E347EB"/>
    <w:rsid w:val="00E34AD3"/>
    <w:rsid w:val="00E350D6"/>
    <w:rsid w:val="00E37AFF"/>
    <w:rsid w:val="00E42678"/>
    <w:rsid w:val="00E42827"/>
    <w:rsid w:val="00E42B52"/>
    <w:rsid w:val="00E44BFA"/>
    <w:rsid w:val="00E46587"/>
    <w:rsid w:val="00E46771"/>
    <w:rsid w:val="00E509AD"/>
    <w:rsid w:val="00E51027"/>
    <w:rsid w:val="00E51EAC"/>
    <w:rsid w:val="00E525D1"/>
    <w:rsid w:val="00E52ABF"/>
    <w:rsid w:val="00E52D63"/>
    <w:rsid w:val="00E52F29"/>
    <w:rsid w:val="00E532E1"/>
    <w:rsid w:val="00E53DA3"/>
    <w:rsid w:val="00E54577"/>
    <w:rsid w:val="00E54AAB"/>
    <w:rsid w:val="00E5553A"/>
    <w:rsid w:val="00E5597D"/>
    <w:rsid w:val="00E56622"/>
    <w:rsid w:val="00E5672D"/>
    <w:rsid w:val="00E576E2"/>
    <w:rsid w:val="00E60878"/>
    <w:rsid w:val="00E61123"/>
    <w:rsid w:val="00E617AA"/>
    <w:rsid w:val="00E620B0"/>
    <w:rsid w:val="00E6367F"/>
    <w:rsid w:val="00E63FF3"/>
    <w:rsid w:val="00E64293"/>
    <w:rsid w:val="00E6436F"/>
    <w:rsid w:val="00E64B14"/>
    <w:rsid w:val="00E651C9"/>
    <w:rsid w:val="00E66959"/>
    <w:rsid w:val="00E66BA8"/>
    <w:rsid w:val="00E66F21"/>
    <w:rsid w:val="00E6754F"/>
    <w:rsid w:val="00E678ED"/>
    <w:rsid w:val="00E70474"/>
    <w:rsid w:val="00E70777"/>
    <w:rsid w:val="00E70B14"/>
    <w:rsid w:val="00E70C18"/>
    <w:rsid w:val="00E712B7"/>
    <w:rsid w:val="00E7262F"/>
    <w:rsid w:val="00E73BCA"/>
    <w:rsid w:val="00E756CA"/>
    <w:rsid w:val="00E756EC"/>
    <w:rsid w:val="00E75CC9"/>
    <w:rsid w:val="00E75F8F"/>
    <w:rsid w:val="00E7775D"/>
    <w:rsid w:val="00E777D2"/>
    <w:rsid w:val="00E77D46"/>
    <w:rsid w:val="00E80725"/>
    <w:rsid w:val="00E809F1"/>
    <w:rsid w:val="00E81353"/>
    <w:rsid w:val="00E81366"/>
    <w:rsid w:val="00E816F1"/>
    <w:rsid w:val="00E818EC"/>
    <w:rsid w:val="00E826DB"/>
    <w:rsid w:val="00E83548"/>
    <w:rsid w:val="00E8464E"/>
    <w:rsid w:val="00E849B4"/>
    <w:rsid w:val="00E849CD"/>
    <w:rsid w:val="00E84FB4"/>
    <w:rsid w:val="00E86B06"/>
    <w:rsid w:val="00E86C94"/>
    <w:rsid w:val="00E870FC"/>
    <w:rsid w:val="00E90C72"/>
    <w:rsid w:val="00E910F1"/>
    <w:rsid w:val="00E91420"/>
    <w:rsid w:val="00E91761"/>
    <w:rsid w:val="00E9207F"/>
    <w:rsid w:val="00E9268E"/>
    <w:rsid w:val="00E94976"/>
    <w:rsid w:val="00E94B87"/>
    <w:rsid w:val="00E95255"/>
    <w:rsid w:val="00E95C45"/>
    <w:rsid w:val="00E95EE2"/>
    <w:rsid w:val="00E97384"/>
    <w:rsid w:val="00E97F4D"/>
    <w:rsid w:val="00E97F8E"/>
    <w:rsid w:val="00EA0385"/>
    <w:rsid w:val="00EA039E"/>
    <w:rsid w:val="00EA1739"/>
    <w:rsid w:val="00EA1F97"/>
    <w:rsid w:val="00EA280D"/>
    <w:rsid w:val="00EA2F2E"/>
    <w:rsid w:val="00EA30A8"/>
    <w:rsid w:val="00EA32C4"/>
    <w:rsid w:val="00EA39B2"/>
    <w:rsid w:val="00EA3B4C"/>
    <w:rsid w:val="00EA4286"/>
    <w:rsid w:val="00EA4F34"/>
    <w:rsid w:val="00EA5448"/>
    <w:rsid w:val="00EA5B9A"/>
    <w:rsid w:val="00EA67DA"/>
    <w:rsid w:val="00EB016B"/>
    <w:rsid w:val="00EB0A10"/>
    <w:rsid w:val="00EB1004"/>
    <w:rsid w:val="00EB13E7"/>
    <w:rsid w:val="00EB3007"/>
    <w:rsid w:val="00EB3C9D"/>
    <w:rsid w:val="00EB4BCF"/>
    <w:rsid w:val="00EB4FF0"/>
    <w:rsid w:val="00EB5373"/>
    <w:rsid w:val="00EB5DBF"/>
    <w:rsid w:val="00EB636A"/>
    <w:rsid w:val="00EB6A76"/>
    <w:rsid w:val="00EB7138"/>
    <w:rsid w:val="00EB7F7D"/>
    <w:rsid w:val="00EC092F"/>
    <w:rsid w:val="00EC22D7"/>
    <w:rsid w:val="00EC2AF0"/>
    <w:rsid w:val="00EC3341"/>
    <w:rsid w:val="00EC3BED"/>
    <w:rsid w:val="00EC407A"/>
    <w:rsid w:val="00EC4947"/>
    <w:rsid w:val="00EC5DD9"/>
    <w:rsid w:val="00EC5F10"/>
    <w:rsid w:val="00EC64C7"/>
    <w:rsid w:val="00ED08D8"/>
    <w:rsid w:val="00ED1C23"/>
    <w:rsid w:val="00ED1D1A"/>
    <w:rsid w:val="00ED37BE"/>
    <w:rsid w:val="00ED4330"/>
    <w:rsid w:val="00ED4F8F"/>
    <w:rsid w:val="00ED5394"/>
    <w:rsid w:val="00ED5445"/>
    <w:rsid w:val="00ED5CBF"/>
    <w:rsid w:val="00ED62F9"/>
    <w:rsid w:val="00ED6510"/>
    <w:rsid w:val="00ED65D9"/>
    <w:rsid w:val="00ED72A8"/>
    <w:rsid w:val="00ED76E1"/>
    <w:rsid w:val="00ED77AC"/>
    <w:rsid w:val="00EE015E"/>
    <w:rsid w:val="00EE0215"/>
    <w:rsid w:val="00EE03CA"/>
    <w:rsid w:val="00EE0B72"/>
    <w:rsid w:val="00EE14D4"/>
    <w:rsid w:val="00EE2037"/>
    <w:rsid w:val="00EE2222"/>
    <w:rsid w:val="00EE22EB"/>
    <w:rsid w:val="00EE3129"/>
    <w:rsid w:val="00EE34AB"/>
    <w:rsid w:val="00EE42D3"/>
    <w:rsid w:val="00EE45A6"/>
    <w:rsid w:val="00EE67E1"/>
    <w:rsid w:val="00EE7DC1"/>
    <w:rsid w:val="00EF03E1"/>
    <w:rsid w:val="00EF0569"/>
    <w:rsid w:val="00EF05EE"/>
    <w:rsid w:val="00EF0694"/>
    <w:rsid w:val="00EF0780"/>
    <w:rsid w:val="00EF1590"/>
    <w:rsid w:val="00EF1E55"/>
    <w:rsid w:val="00EF238A"/>
    <w:rsid w:val="00EF25D8"/>
    <w:rsid w:val="00EF2621"/>
    <w:rsid w:val="00EF2670"/>
    <w:rsid w:val="00EF4147"/>
    <w:rsid w:val="00EF43FC"/>
    <w:rsid w:val="00EF4FB4"/>
    <w:rsid w:val="00EF6915"/>
    <w:rsid w:val="00EF6A64"/>
    <w:rsid w:val="00EF6B2F"/>
    <w:rsid w:val="00EF7F6A"/>
    <w:rsid w:val="00F006B6"/>
    <w:rsid w:val="00F01B83"/>
    <w:rsid w:val="00F0294B"/>
    <w:rsid w:val="00F02C82"/>
    <w:rsid w:val="00F0356B"/>
    <w:rsid w:val="00F037CA"/>
    <w:rsid w:val="00F0443C"/>
    <w:rsid w:val="00F044BE"/>
    <w:rsid w:val="00F04A2E"/>
    <w:rsid w:val="00F04E27"/>
    <w:rsid w:val="00F05AAF"/>
    <w:rsid w:val="00F063B2"/>
    <w:rsid w:val="00F06946"/>
    <w:rsid w:val="00F0744A"/>
    <w:rsid w:val="00F077A9"/>
    <w:rsid w:val="00F07B12"/>
    <w:rsid w:val="00F10749"/>
    <w:rsid w:val="00F10874"/>
    <w:rsid w:val="00F11842"/>
    <w:rsid w:val="00F11E99"/>
    <w:rsid w:val="00F12D77"/>
    <w:rsid w:val="00F13AA0"/>
    <w:rsid w:val="00F14737"/>
    <w:rsid w:val="00F15958"/>
    <w:rsid w:val="00F15B28"/>
    <w:rsid w:val="00F16248"/>
    <w:rsid w:val="00F16345"/>
    <w:rsid w:val="00F16734"/>
    <w:rsid w:val="00F17245"/>
    <w:rsid w:val="00F208F0"/>
    <w:rsid w:val="00F20946"/>
    <w:rsid w:val="00F20B94"/>
    <w:rsid w:val="00F2155E"/>
    <w:rsid w:val="00F237D9"/>
    <w:rsid w:val="00F23E97"/>
    <w:rsid w:val="00F2430D"/>
    <w:rsid w:val="00F24CEA"/>
    <w:rsid w:val="00F25D57"/>
    <w:rsid w:val="00F26067"/>
    <w:rsid w:val="00F26261"/>
    <w:rsid w:val="00F27D6D"/>
    <w:rsid w:val="00F30AAD"/>
    <w:rsid w:val="00F30E87"/>
    <w:rsid w:val="00F311D4"/>
    <w:rsid w:val="00F31846"/>
    <w:rsid w:val="00F31A7C"/>
    <w:rsid w:val="00F320B4"/>
    <w:rsid w:val="00F33A6C"/>
    <w:rsid w:val="00F33E50"/>
    <w:rsid w:val="00F347E8"/>
    <w:rsid w:val="00F34D58"/>
    <w:rsid w:val="00F34DC7"/>
    <w:rsid w:val="00F350D9"/>
    <w:rsid w:val="00F355CD"/>
    <w:rsid w:val="00F36025"/>
    <w:rsid w:val="00F363BF"/>
    <w:rsid w:val="00F368C4"/>
    <w:rsid w:val="00F36C74"/>
    <w:rsid w:val="00F40029"/>
    <w:rsid w:val="00F41319"/>
    <w:rsid w:val="00F41CC2"/>
    <w:rsid w:val="00F43995"/>
    <w:rsid w:val="00F44FC5"/>
    <w:rsid w:val="00F4531D"/>
    <w:rsid w:val="00F45379"/>
    <w:rsid w:val="00F45849"/>
    <w:rsid w:val="00F45956"/>
    <w:rsid w:val="00F461F7"/>
    <w:rsid w:val="00F4726F"/>
    <w:rsid w:val="00F4761E"/>
    <w:rsid w:val="00F47667"/>
    <w:rsid w:val="00F47FFD"/>
    <w:rsid w:val="00F5067C"/>
    <w:rsid w:val="00F52C1B"/>
    <w:rsid w:val="00F53029"/>
    <w:rsid w:val="00F535A0"/>
    <w:rsid w:val="00F543AE"/>
    <w:rsid w:val="00F544AB"/>
    <w:rsid w:val="00F54892"/>
    <w:rsid w:val="00F54AD8"/>
    <w:rsid w:val="00F54CE0"/>
    <w:rsid w:val="00F557FB"/>
    <w:rsid w:val="00F55B2C"/>
    <w:rsid w:val="00F5697A"/>
    <w:rsid w:val="00F57A44"/>
    <w:rsid w:val="00F600D1"/>
    <w:rsid w:val="00F611E4"/>
    <w:rsid w:val="00F61F25"/>
    <w:rsid w:val="00F6394F"/>
    <w:rsid w:val="00F63FB2"/>
    <w:rsid w:val="00F64353"/>
    <w:rsid w:val="00F64F9B"/>
    <w:rsid w:val="00F65350"/>
    <w:rsid w:val="00F660C9"/>
    <w:rsid w:val="00F6760B"/>
    <w:rsid w:val="00F67C07"/>
    <w:rsid w:val="00F67CC7"/>
    <w:rsid w:val="00F67DE8"/>
    <w:rsid w:val="00F7021A"/>
    <w:rsid w:val="00F70D0B"/>
    <w:rsid w:val="00F7163D"/>
    <w:rsid w:val="00F71DAD"/>
    <w:rsid w:val="00F71E7B"/>
    <w:rsid w:val="00F723EA"/>
    <w:rsid w:val="00F732D7"/>
    <w:rsid w:val="00F73AC7"/>
    <w:rsid w:val="00F75050"/>
    <w:rsid w:val="00F75D95"/>
    <w:rsid w:val="00F76039"/>
    <w:rsid w:val="00F7695A"/>
    <w:rsid w:val="00F77B09"/>
    <w:rsid w:val="00F80FA0"/>
    <w:rsid w:val="00F81829"/>
    <w:rsid w:val="00F8245B"/>
    <w:rsid w:val="00F82CF5"/>
    <w:rsid w:val="00F853AB"/>
    <w:rsid w:val="00F85568"/>
    <w:rsid w:val="00F85F15"/>
    <w:rsid w:val="00F8728D"/>
    <w:rsid w:val="00F90641"/>
    <w:rsid w:val="00F90E76"/>
    <w:rsid w:val="00F917AA"/>
    <w:rsid w:val="00F91B40"/>
    <w:rsid w:val="00F91F67"/>
    <w:rsid w:val="00F93291"/>
    <w:rsid w:val="00F939AC"/>
    <w:rsid w:val="00F93CCF"/>
    <w:rsid w:val="00F942F8"/>
    <w:rsid w:val="00F94B29"/>
    <w:rsid w:val="00F94E9C"/>
    <w:rsid w:val="00F953A6"/>
    <w:rsid w:val="00F95C20"/>
    <w:rsid w:val="00F96CBC"/>
    <w:rsid w:val="00FA29E2"/>
    <w:rsid w:val="00FA2B67"/>
    <w:rsid w:val="00FA39F4"/>
    <w:rsid w:val="00FA436B"/>
    <w:rsid w:val="00FA4D2D"/>
    <w:rsid w:val="00FA51B6"/>
    <w:rsid w:val="00FA5CF9"/>
    <w:rsid w:val="00FA6978"/>
    <w:rsid w:val="00FA743A"/>
    <w:rsid w:val="00FA7FF7"/>
    <w:rsid w:val="00FB02FD"/>
    <w:rsid w:val="00FB226F"/>
    <w:rsid w:val="00FB2E26"/>
    <w:rsid w:val="00FB5949"/>
    <w:rsid w:val="00FB5A8E"/>
    <w:rsid w:val="00FB5DB5"/>
    <w:rsid w:val="00FB6D79"/>
    <w:rsid w:val="00FB787C"/>
    <w:rsid w:val="00FB7A5F"/>
    <w:rsid w:val="00FC0017"/>
    <w:rsid w:val="00FC07BD"/>
    <w:rsid w:val="00FC0F23"/>
    <w:rsid w:val="00FC1C33"/>
    <w:rsid w:val="00FC206B"/>
    <w:rsid w:val="00FC30B9"/>
    <w:rsid w:val="00FC314C"/>
    <w:rsid w:val="00FC3CD5"/>
    <w:rsid w:val="00FC3D43"/>
    <w:rsid w:val="00FC6045"/>
    <w:rsid w:val="00FC6716"/>
    <w:rsid w:val="00FC6A2C"/>
    <w:rsid w:val="00FC75C5"/>
    <w:rsid w:val="00FC76B9"/>
    <w:rsid w:val="00FD052D"/>
    <w:rsid w:val="00FD07E8"/>
    <w:rsid w:val="00FD139C"/>
    <w:rsid w:val="00FD1BEC"/>
    <w:rsid w:val="00FD2519"/>
    <w:rsid w:val="00FD348D"/>
    <w:rsid w:val="00FD35D3"/>
    <w:rsid w:val="00FD3709"/>
    <w:rsid w:val="00FD3C33"/>
    <w:rsid w:val="00FD4621"/>
    <w:rsid w:val="00FD4E48"/>
    <w:rsid w:val="00FD51A4"/>
    <w:rsid w:val="00FD5328"/>
    <w:rsid w:val="00FD55B2"/>
    <w:rsid w:val="00FD6204"/>
    <w:rsid w:val="00FD763B"/>
    <w:rsid w:val="00FD78DB"/>
    <w:rsid w:val="00FE12DF"/>
    <w:rsid w:val="00FE18B3"/>
    <w:rsid w:val="00FE36C1"/>
    <w:rsid w:val="00FE4CE3"/>
    <w:rsid w:val="00FE5748"/>
    <w:rsid w:val="00FE5DFA"/>
    <w:rsid w:val="00FE6390"/>
    <w:rsid w:val="00FE6B74"/>
    <w:rsid w:val="00FE6D6D"/>
    <w:rsid w:val="00FE6F58"/>
    <w:rsid w:val="00FF115D"/>
    <w:rsid w:val="00FF1630"/>
    <w:rsid w:val="00FF16F0"/>
    <w:rsid w:val="00FF1CEB"/>
    <w:rsid w:val="00FF39F5"/>
    <w:rsid w:val="00FF3E6C"/>
    <w:rsid w:val="00FF488F"/>
    <w:rsid w:val="00FF4EA3"/>
    <w:rsid w:val="00FF5A07"/>
    <w:rsid w:val="00FF5A60"/>
    <w:rsid w:val="00FF5A9A"/>
    <w:rsid w:val="00FF5D23"/>
    <w:rsid w:val="00FF6402"/>
    <w:rsid w:val="00FF6FB5"/>
    <w:rsid w:val="00FF73C7"/>
    <w:rsid w:val="00FF7C01"/>
    <w:rsid w:val="00FF7C42"/>
    <w:rsid w:val="01733D25"/>
    <w:rsid w:val="01F75CAB"/>
    <w:rsid w:val="023A05CB"/>
    <w:rsid w:val="024765C1"/>
    <w:rsid w:val="02FA187E"/>
    <w:rsid w:val="03BC7B1D"/>
    <w:rsid w:val="04247F20"/>
    <w:rsid w:val="043B7CC4"/>
    <w:rsid w:val="04992173"/>
    <w:rsid w:val="049F1E32"/>
    <w:rsid w:val="04C3211A"/>
    <w:rsid w:val="04CA4A74"/>
    <w:rsid w:val="05134825"/>
    <w:rsid w:val="054A28E2"/>
    <w:rsid w:val="05575B71"/>
    <w:rsid w:val="062F376B"/>
    <w:rsid w:val="0736065D"/>
    <w:rsid w:val="074D5199"/>
    <w:rsid w:val="07AE30A5"/>
    <w:rsid w:val="07C42A14"/>
    <w:rsid w:val="09281777"/>
    <w:rsid w:val="09D352A7"/>
    <w:rsid w:val="0B424EDA"/>
    <w:rsid w:val="0B5268AF"/>
    <w:rsid w:val="0B561522"/>
    <w:rsid w:val="0C3842A4"/>
    <w:rsid w:val="0C9B2AE7"/>
    <w:rsid w:val="0DB04ABD"/>
    <w:rsid w:val="0DBC631B"/>
    <w:rsid w:val="0DE56A73"/>
    <w:rsid w:val="0E0462F9"/>
    <w:rsid w:val="0E0A1D04"/>
    <w:rsid w:val="0F494B13"/>
    <w:rsid w:val="0F510D58"/>
    <w:rsid w:val="0F8633E5"/>
    <w:rsid w:val="0FD9535F"/>
    <w:rsid w:val="10430A21"/>
    <w:rsid w:val="10E524D9"/>
    <w:rsid w:val="12AF54F3"/>
    <w:rsid w:val="12D22358"/>
    <w:rsid w:val="13470AED"/>
    <w:rsid w:val="134F07CC"/>
    <w:rsid w:val="13F31718"/>
    <w:rsid w:val="14572FC5"/>
    <w:rsid w:val="14832963"/>
    <w:rsid w:val="1490221C"/>
    <w:rsid w:val="152632F1"/>
    <w:rsid w:val="15591A36"/>
    <w:rsid w:val="157C49D7"/>
    <w:rsid w:val="15E165E5"/>
    <w:rsid w:val="1672663B"/>
    <w:rsid w:val="16C835AC"/>
    <w:rsid w:val="173C7629"/>
    <w:rsid w:val="17CF14F3"/>
    <w:rsid w:val="17DD45BA"/>
    <w:rsid w:val="19343CBD"/>
    <w:rsid w:val="194E300A"/>
    <w:rsid w:val="19935B87"/>
    <w:rsid w:val="1AB82386"/>
    <w:rsid w:val="1B2C2F61"/>
    <w:rsid w:val="1B9441F7"/>
    <w:rsid w:val="1C224581"/>
    <w:rsid w:val="1C591C76"/>
    <w:rsid w:val="1C666F3A"/>
    <w:rsid w:val="1D1C2C47"/>
    <w:rsid w:val="1D4E43BF"/>
    <w:rsid w:val="1EC06270"/>
    <w:rsid w:val="20CA2EA1"/>
    <w:rsid w:val="2123500C"/>
    <w:rsid w:val="2246702C"/>
    <w:rsid w:val="22C92257"/>
    <w:rsid w:val="234C4E6D"/>
    <w:rsid w:val="23C069C3"/>
    <w:rsid w:val="23E978EC"/>
    <w:rsid w:val="25F16BC7"/>
    <w:rsid w:val="27737086"/>
    <w:rsid w:val="278B6701"/>
    <w:rsid w:val="27A47FC8"/>
    <w:rsid w:val="281210F1"/>
    <w:rsid w:val="2824148D"/>
    <w:rsid w:val="28743DC9"/>
    <w:rsid w:val="28856A1F"/>
    <w:rsid w:val="292D55F5"/>
    <w:rsid w:val="293F21D4"/>
    <w:rsid w:val="29EC5A6B"/>
    <w:rsid w:val="2A312720"/>
    <w:rsid w:val="2A506E9C"/>
    <w:rsid w:val="2A69170B"/>
    <w:rsid w:val="2A8E55D7"/>
    <w:rsid w:val="2C6318E3"/>
    <w:rsid w:val="2CA96A5B"/>
    <w:rsid w:val="2D957C48"/>
    <w:rsid w:val="2DD648DE"/>
    <w:rsid w:val="2EC816C3"/>
    <w:rsid w:val="2EE0763E"/>
    <w:rsid w:val="2F4617EF"/>
    <w:rsid w:val="2F6D0781"/>
    <w:rsid w:val="308E6447"/>
    <w:rsid w:val="30D142D8"/>
    <w:rsid w:val="31037AF2"/>
    <w:rsid w:val="316C15E1"/>
    <w:rsid w:val="322E7A43"/>
    <w:rsid w:val="32475F77"/>
    <w:rsid w:val="33E919CF"/>
    <w:rsid w:val="34E53950"/>
    <w:rsid w:val="34EB6369"/>
    <w:rsid w:val="34EC3277"/>
    <w:rsid w:val="35881805"/>
    <w:rsid w:val="358F7001"/>
    <w:rsid w:val="35A820DC"/>
    <w:rsid w:val="369A6FAE"/>
    <w:rsid w:val="379056E9"/>
    <w:rsid w:val="39260327"/>
    <w:rsid w:val="3A3A7089"/>
    <w:rsid w:val="3A9B4C2C"/>
    <w:rsid w:val="3AC350DC"/>
    <w:rsid w:val="3B081605"/>
    <w:rsid w:val="3C116512"/>
    <w:rsid w:val="3C3B72B8"/>
    <w:rsid w:val="3C403506"/>
    <w:rsid w:val="3CBC216A"/>
    <w:rsid w:val="3CEE473B"/>
    <w:rsid w:val="3DDF6574"/>
    <w:rsid w:val="3E00530D"/>
    <w:rsid w:val="3FBC5844"/>
    <w:rsid w:val="40B8695F"/>
    <w:rsid w:val="40D077D1"/>
    <w:rsid w:val="414A148E"/>
    <w:rsid w:val="419E77EF"/>
    <w:rsid w:val="41DC04DD"/>
    <w:rsid w:val="41FC3DC5"/>
    <w:rsid w:val="41FE6B02"/>
    <w:rsid w:val="42906C0D"/>
    <w:rsid w:val="4295000C"/>
    <w:rsid w:val="440164C6"/>
    <w:rsid w:val="44132EC0"/>
    <w:rsid w:val="44A30B9A"/>
    <w:rsid w:val="44DC49A9"/>
    <w:rsid w:val="45B75199"/>
    <w:rsid w:val="45E26723"/>
    <w:rsid w:val="46687786"/>
    <w:rsid w:val="46D36616"/>
    <w:rsid w:val="475A5066"/>
    <w:rsid w:val="489F0040"/>
    <w:rsid w:val="49C765E8"/>
    <w:rsid w:val="4A333F72"/>
    <w:rsid w:val="4A4E7037"/>
    <w:rsid w:val="4A643D2A"/>
    <w:rsid w:val="4AE46737"/>
    <w:rsid w:val="4B0A1C39"/>
    <w:rsid w:val="4B2D0325"/>
    <w:rsid w:val="4B7F3BBF"/>
    <w:rsid w:val="4BD24ECE"/>
    <w:rsid w:val="4BE645DF"/>
    <w:rsid w:val="4D093DF2"/>
    <w:rsid w:val="4D8E4A13"/>
    <w:rsid w:val="4E062AB6"/>
    <w:rsid w:val="4E96562B"/>
    <w:rsid w:val="4EEE6408"/>
    <w:rsid w:val="4F332301"/>
    <w:rsid w:val="507B3990"/>
    <w:rsid w:val="50EA1F65"/>
    <w:rsid w:val="511A55D1"/>
    <w:rsid w:val="51731673"/>
    <w:rsid w:val="521E33EB"/>
    <w:rsid w:val="525F7329"/>
    <w:rsid w:val="536453E6"/>
    <w:rsid w:val="53D97B95"/>
    <w:rsid w:val="53DC7166"/>
    <w:rsid w:val="542807EE"/>
    <w:rsid w:val="54357ED1"/>
    <w:rsid w:val="545C56F2"/>
    <w:rsid w:val="54AC3C47"/>
    <w:rsid w:val="54F4452F"/>
    <w:rsid w:val="565A3BBD"/>
    <w:rsid w:val="57E90E75"/>
    <w:rsid w:val="58395EDC"/>
    <w:rsid w:val="58F60163"/>
    <w:rsid w:val="59170699"/>
    <w:rsid w:val="5923517D"/>
    <w:rsid w:val="59DE1616"/>
    <w:rsid w:val="5AA42581"/>
    <w:rsid w:val="5AD32FFD"/>
    <w:rsid w:val="5C3A30B2"/>
    <w:rsid w:val="5C7F35DA"/>
    <w:rsid w:val="5D9A7145"/>
    <w:rsid w:val="5E74533E"/>
    <w:rsid w:val="5EBB17D7"/>
    <w:rsid w:val="5EEB6F1B"/>
    <w:rsid w:val="5FC4099C"/>
    <w:rsid w:val="605D4235"/>
    <w:rsid w:val="606B446A"/>
    <w:rsid w:val="60725448"/>
    <w:rsid w:val="6081368A"/>
    <w:rsid w:val="60B54575"/>
    <w:rsid w:val="61C95DA6"/>
    <w:rsid w:val="62434BD4"/>
    <w:rsid w:val="63091365"/>
    <w:rsid w:val="639D5639"/>
    <w:rsid w:val="6409140F"/>
    <w:rsid w:val="6496426F"/>
    <w:rsid w:val="649922FB"/>
    <w:rsid w:val="65490F08"/>
    <w:rsid w:val="65B13CA0"/>
    <w:rsid w:val="65C27746"/>
    <w:rsid w:val="66085FF7"/>
    <w:rsid w:val="6617366E"/>
    <w:rsid w:val="670B261E"/>
    <w:rsid w:val="678247E1"/>
    <w:rsid w:val="68826A71"/>
    <w:rsid w:val="68DB7B95"/>
    <w:rsid w:val="69460F89"/>
    <w:rsid w:val="695F5EC4"/>
    <w:rsid w:val="69D61EAD"/>
    <w:rsid w:val="69E00413"/>
    <w:rsid w:val="6A0674EE"/>
    <w:rsid w:val="6A313ED8"/>
    <w:rsid w:val="6AC2459A"/>
    <w:rsid w:val="6B3A43CB"/>
    <w:rsid w:val="6C0976EC"/>
    <w:rsid w:val="6C2740DF"/>
    <w:rsid w:val="6C385080"/>
    <w:rsid w:val="6C5569B8"/>
    <w:rsid w:val="6CB7349F"/>
    <w:rsid w:val="6CF1758F"/>
    <w:rsid w:val="6D4E6BEE"/>
    <w:rsid w:val="6DC72E84"/>
    <w:rsid w:val="6E4966E0"/>
    <w:rsid w:val="6F0E17D0"/>
    <w:rsid w:val="6F873201"/>
    <w:rsid w:val="6FE5468A"/>
    <w:rsid w:val="6FFA1848"/>
    <w:rsid w:val="70521787"/>
    <w:rsid w:val="70C224C3"/>
    <w:rsid w:val="70E43817"/>
    <w:rsid w:val="714C10E6"/>
    <w:rsid w:val="718913C8"/>
    <w:rsid w:val="71F52889"/>
    <w:rsid w:val="724F72D5"/>
    <w:rsid w:val="725F2A97"/>
    <w:rsid w:val="72F370E3"/>
    <w:rsid w:val="72FE2B4E"/>
    <w:rsid w:val="7322047D"/>
    <w:rsid w:val="737D3032"/>
    <w:rsid w:val="73EB4F32"/>
    <w:rsid w:val="74B43C02"/>
    <w:rsid w:val="74C154D7"/>
    <w:rsid w:val="74E252BA"/>
    <w:rsid w:val="7582752C"/>
    <w:rsid w:val="758E5725"/>
    <w:rsid w:val="75BB348F"/>
    <w:rsid w:val="77952942"/>
    <w:rsid w:val="779D3461"/>
    <w:rsid w:val="77AD04DD"/>
    <w:rsid w:val="77DF5849"/>
    <w:rsid w:val="79AC7D4A"/>
    <w:rsid w:val="7A04411A"/>
    <w:rsid w:val="7A604ABB"/>
    <w:rsid w:val="7A7A5480"/>
    <w:rsid w:val="7A947CEE"/>
    <w:rsid w:val="7A9A3BC6"/>
    <w:rsid w:val="7B1A328B"/>
    <w:rsid w:val="7B232039"/>
    <w:rsid w:val="7B85142E"/>
    <w:rsid w:val="7D2255A8"/>
    <w:rsid w:val="7D5C18EC"/>
    <w:rsid w:val="7DE16C19"/>
    <w:rsid w:val="7E0F651B"/>
    <w:rsid w:val="7E72395D"/>
    <w:rsid w:val="7EDF5111"/>
    <w:rsid w:val="7F2C663B"/>
    <w:rsid w:val="7FC8373F"/>
    <w:rsid w:val="7FEF4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98F7BF"/>
  <w15:docId w15:val="{C7CA8B55-78A5-468B-9ACD-09029652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widowControl/>
      <w:numPr>
        <w:numId w:val="1"/>
      </w:numPr>
      <w:spacing w:after="240"/>
      <w:jc w:val="left"/>
      <w:outlineLvl w:val="0"/>
    </w:pPr>
    <w:rPr>
      <w:rFonts w:ascii="Arial (W1)" w:eastAsia="Times New Roman" w:hAnsi="Arial (W1)" w:cs="Arial"/>
      <w:b/>
      <w:bC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qFormat/>
    <w:pPr>
      <w:keepNext/>
      <w:widowControl/>
      <w:numPr>
        <w:ilvl w:val="1"/>
        <w:numId w:val="1"/>
      </w:numPr>
      <w:autoSpaceDE w:val="0"/>
      <w:autoSpaceDN w:val="0"/>
      <w:adjustRightInd w:val="0"/>
      <w:spacing w:after="240"/>
      <w:jc w:val="left"/>
      <w:outlineLvl w:val="1"/>
    </w:pPr>
    <w:rPr>
      <w:rFonts w:ascii="Arial (W1)" w:eastAsia="Times New Roman" w:hAnsi="Arial (W1)" w:cs="Arial"/>
      <w:b/>
      <w:bCs/>
      <w:i/>
      <w:kern w:val="0"/>
      <w:sz w:val="24"/>
      <w:szCs w:val="28"/>
      <w:u w:val="single"/>
      <w:lang w:eastAsia="en-US"/>
    </w:rPr>
  </w:style>
  <w:style w:type="paragraph" w:styleId="3">
    <w:name w:val="heading 3"/>
    <w:basedOn w:val="a"/>
    <w:next w:val="a"/>
    <w:link w:val="3Char"/>
    <w:qFormat/>
    <w:pPr>
      <w:keepNext/>
      <w:widowControl/>
      <w:numPr>
        <w:ilvl w:val="2"/>
        <w:numId w:val="1"/>
      </w:numPr>
      <w:spacing w:before="120"/>
      <w:jc w:val="left"/>
      <w:outlineLvl w:val="2"/>
    </w:pPr>
    <w:rPr>
      <w:rFonts w:ascii="Arial (W1)" w:eastAsia="Times New Roman" w:hAnsi="Arial (W1)" w:cs="Arial"/>
      <w:b/>
      <w:b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qFormat/>
    <w:pPr>
      <w:keepNext/>
      <w:widowControl/>
      <w:numPr>
        <w:ilvl w:val="3"/>
        <w:numId w:val="1"/>
      </w:numPr>
      <w:jc w:val="left"/>
      <w:outlineLvl w:val="3"/>
    </w:pPr>
    <w:rPr>
      <w:rFonts w:ascii="Verdana" w:eastAsia="Times New Roman" w:hAnsi="Verdana" w:cs="Arial"/>
      <w:b/>
      <w:bCs/>
      <w:kern w:val="0"/>
      <w:sz w:val="32"/>
      <w:szCs w:val="20"/>
      <w:lang w:eastAsia="en-US"/>
    </w:rPr>
  </w:style>
  <w:style w:type="paragraph" w:styleId="5">
    <w:name w:val="heading 5"/>
    <w:basedOn w:val="a"/>
    <w:next w:val="a"/>
    <w:link w:val="5Char"/>
    <w:qFormat/>
    <w:pPr>
      <w:keepNext/>
      <w:pageBreakBefore/>
      <w:widowControl/>
      <w:numPr>
        <w:ilvl w:val="4"/>
        <w:numId w:val="1"/>
      </w:numPr>
      <w:jc w:val="left"/>
      <w:outlineLvl w:val="4"/>
    </w:pPr>
    <w:rPr>
      <w:rFonts w:ascii="Verdana" w:eastAsia="Times New Roman" w:hAnsi="Verdana" w:cs="Arial"/>
      <w:b/>
      <w:bCs/>
      <w:color w:val="14572B"/>
      <w:kern w:val="0"/>
      <w:sz w:val="20"/>
      <w:szCs w:val="15"/>
      <w:lang w:eastAsia="en-US"/>
    </w:rPr>
  </w:style>
  <w:style w:type="paragraph" w:styleId="6">
    <w:name w:val="heading 6"/>
    <w:basedOn w:val="a"/>
    <w:next w:val="a"/>
    <w:link w:val="6Char"/>
    <w:qFormat/>
    <w:pPr>
      <w:keepNext/>
      <w:widowControl/>
      <w:numPr>
        <w:ilvl w:val="5"/>
        <w:numId w:val="1"/>
      </w:numPr>
      <w:spacing w:before="120"/>
      <w:jc w:val="left"/>
      <w:outlineLvl w:val="5"/>
    </w:pPr>
    <w:rPr>
      <w:rFonts w:ascii="Arial (W1)" w:eastAsia="Times New Roman" w:hAnsi="Arial (W1)" w:cs="Arial"/>
      <w:b/>
      <w:bCs/>
      <w:kern w:val="0"/>
      <w:sz w:val="20"/>
      <w:szCs w:val="20"/>
      <w:lang w:val="en-GB" w:eastAsia="en-US"/>
    </w:rPr>
  </w:style>
  <w:style w:type="paragraph" w:styleId="7">
    <w:name w:val="heading 7"/>
    <w:basedOn w:val="a"/>
    <w:next w:val="a"/>
    <w:link w:val="7Char"/>
    <w:qFormat/>
    <w:pPr>
      <w:keepNext/>
      <w:widowControl/>
      <w:numPr>
        <w:ilvl w:val="6"/>
        <w:numId w:val="1"/>
      </w:numPr>
      <w:jc w:val="center"/>
      <w:outlineLvl w:val="6"/>
    </w:pPr>
    <w:rPr>
      <w:rFonts w:ascii="Verdana" w:eastAsia="Times New Roman" w:hAnsi="Verdana" w:cs="Arial"/>
      <w:b/>
      <w:color w:val="008000"/>
      <w:kern w:val="0"/>
      <w:sz w:val="32"/>
      <w:szCs w:val="20"/>
      <w:lang w:eastAsia="en-US"/>
    </w:rPr>
  </w:style>
  <w:style w:type="paragraph" w:styleId="8">
    <w:name w:val="heading 8"/>
    <w:basedOn w:val="a"/>
    <w:next w:val="a"/>
    <w:link w:val="8Char"/>
    <w:qFormat/>
    <w:pPr>
      <w:keepNext/>
      <w:widowControl/>
      <w:numPr>
        <w:ilvl w:val="7"/>
        <w:numId w:val="1"/>
      </w:numPr>
      <w:jc w:val="center"/>
      <w:outlineLvl w:val="7"/>
    </w:pPr>
    <w:rPr>
      <w:rFonts w:ascii="Arial (W1)" w:eastAsia="Times New Roman" w:hAnsi="Arial (W1)" w:cs="Arial"/>
      <w:b/>
      <w:bCs/>
      <w:kern w:val="0"/>
      <w:sz w:val="28"/>
      <w:szCs w:val="20"/>
      <w:lang w:eastAsia="en-US"/>
    </w:rPr>
  </w:style>
  <w:style w:type="paragraph" w:styleId="9">
    <w:name w:val="heading 9"/>
    <w:basedOn w:val="a"/>
    <w:next w:val="a"/>
    <w:link w:val="9Char"/>
    <w:qFormat/>
    <w:pPr>
      <w:keepNext/>
      <w:widowControl/>
      <w:numPr>
        <w:ilvl w:val="8"/>
        <w:numId w:val="1"/>
      </w:numPr>
      <w:jc w:val="left"/>
      <w:outlineLvl w:val="8"/>
    </w:pPr>
    <w:rPr>
      <w:rFonts w:ascii="Arial (W1)" w:eastAsia="Times New Roman" w:hAnsi="Arial (W1)" w:cs="Arial"/>
      <w:b/>
      <w:bCs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  <w:spacing w:before="120" w:after="120"/>
      <w:jc w:val="left"/>
    </w:pPr>
    <w:rPr>
      <w:rFonts w:eastAsia="Times New Roman"/>
      <w:b/>
      <w:bCs/>
      <w:caps/>
      <w:kern w:val="0"/>
      <w:sz w:val="20"/>
      <w:szCs w:val="20"/>
      <w:lang w:eastAsia="en-US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tabs>
        <w:tab w:val="left" w:pos="1050"/>
        <w:tab w:val="right" w:leader="dot" w:pos="10194"/>
      </w:tabs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link w:val="Char3"/>
    <w:qFormat/>
    <w:pPr>
      <w:widowControl/>
      <w:spacing w:before="240" w:after="720"/>
      <w:ind w:left="360"/>
      <w:jc w:val="right"/>
    </w:pPr>
    <w:rPr>
      <w:rFonts w:ascii="Verdana" w:eastAsia="Times New Roman" w:hAnsi="Verdana"/>
      <w:b/>
      <w:kern w:val="28"/>
      <w:sz w:val="64"/>
      <w:szCs w:val="20"/>
      <w:lang w:eastAsia="en-US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 (W1)" w:eastAsia="Times New Roman" w:hAnsi="Arial (W1)" w:cs="Arial"/>
      <w:b/>
      <w:bC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qFormat/>
    <w:rPr>
      <w:rFonts w:ascii="Arial (W1)" w:eastAsia="Times New Roman" w:hAnsi="Arial (W1)" w:cs="Arial"/>
      <w:b/>
      <w:bCs/>
      <w:i/>
      <w:kern w:val="0"/>
      <w:sz w:val="24"/>
      <w:szCs w:val="28"/>
      <w:u w:val="single"/>
      <w:lang w:eastAsia="en-US"/>
    </w:rPr>
  </w:style>
  <w:style w:type="character" w:customStyle="1" w:styleId="3Char">
    <w:name w:val="标题 3 Char"/>
    <w:basedOn w:val="a0"/>
    <w:link w:val="3"/>
    <w:qFormat/>
    <w:rPr>
      <w:rFonts w:ascii="Arial (W1)" w:eastAsia="Times New Roman" w:hAnsi="Arial (W1)" w:cs="Arial"/>
      <w:b/>
      <w:b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qFormat/>
    <w:rPr>
      <w:rFonts w:ascii="Verdana" w:eastAsia="Times New Roman" w:hAnsi="Verdana" w:cs="Arial"/>
      <w:b/>
      <w:bCs/>
      <w:kern w:val="0"/>
      <w:sz w:val="32"/>
      <w:szCs w:val="20"/>
      <w:lang w:eastAsia="en-US"/>
    </w:rPr>
  </w:style>
  <w:style w:type="character" w:customStyle="1" w:styleId="5Char">
    <w:name w:val="标题 5 Char"/>
    <w:basedOn w:val="a0"/>
    <w:link w:val="5"/>
    <w:qFormat/>
    <w:rPr>
      <w:rFonts w:ascii="Verdana" w:eastAsia="Times New Roman" w:hAnsi="Verdana" w:cs="Arial"/>
      <w:b/>
      <w:bCs/>
      <w:color w:val="14572B"/>
      <w:kern w:val="0"/>
      <w:sz w:val="20"/>
      <w:szCs w:val="15"/>
      <w:lang w:eastAsia="en-US"/>
    </w:rPr>
  </w:style>
  <w:style w:type="character" w:customStyle="1" w:styleId="6Char">
    <w:name w:val="标题 6 Char"/>
    <w:basedOn w:val="a0"/>
    <w:link w:val="6"/>
    <w:qFormat/>
    <w:rPr>
      <w:rFonts w:ascii="Arial (W1)" w:eastAsia="Times New Roman" w:hAnsi="Arial (W1)" w:cs="Arial"/>
      <w:b/>
      <w:bCs/>
      <w:kern w:val="0"/>
      <w:sz w:val="20"/>
      <w:szCs w:val="20"/>
      <w:lang w:val="en-GB" w:eastAsia="en-US"/>
    </w:rPr>
  </w:style>
  <w:style w:type="character" w:customStyle="1" w:styleId="7Char">
    <w:name w:val="标题 7 Char"/>
    <w:basedOn w:val="a0"/>
    <w:link w:val="7"/>
    <w:qFormat/>
    <w:rPr>
      <w:rFonts w:ascii="Verdana" w:eastAsia="Times New Roman" w:hAnsi="Verdana" w:cs="Arial"/>
      <w:b/>
      <w:color w:val="008000"/>
      <w:kern w:val="0"/>
      <w:sz w:val="32"/>
      <w:szCs w:val="20"/>
      <w:lang w:eastAsia="en-US"/>
    </w:rPr>
  </w:style>
  <w:style w:type="character" w:customStyle="1" w:styleId="8Char">
    <w:name w:val="标题 8 Char"/>
    <w:basedOn w:val="a0"/>
    <w:link w:val="8"/>
    <w:qFormat/>
    <w:rPr>
      <w:rFonts w:ascii="Arial (W1)" w:eastAsia="Times New Roman" w:hAnsi="Arial (W1)" w:cs="Arial"/>
      <w:b/>
      <w:bCs/>
      <w:kern w:val="0"/>
      <w:sz w:val="28"/>
      <w:szCs w:val="20"/>
      <w:lang w:eastAsia="en-US"/>
    </w:rPr>
  </w:style>
  <w:style w:type="character" w:customStyle="1" w:styleId="9Char">
    <w:name w:val="标题 9 Char"/>
    <w:basedOn w:val="a0"/>
    <w:link w:val="9"/>
    <w:qFormat/>
    <w:rPr>
      <w:rFonts w:ascii="Arial (W1)" w:eastAsia="Times New Roman" w:hAnsi="Arial (W1)" w:cs="Arial"/>
      <w:b/>
      <w:bCs/>
      <w:kern w:val="0"/>
      <w:sz w:val="28"/>
      <w:szCs w:val="20"/>
      <w:lang w:eastAsia="en-US"/>
    </w:rPr>
  </w:style>
  <w:style w:type="character" w:customStyle="1" w:styleId="Char3">
    <w:name w:val="标题 Char"/>
    <w:basedOn w:val="a0"/>
    <w:link w:val="a8"/>
    <w:qFormat/>
    <w:rPr>
      <w:rFonts w:ascii="Verdana" w:eastAsia="Times New Roman" w:hAnsi="Verdana" w:cs="Times New Roman"/>
      <w:b/>
      <w:kern w:val="28"/>
      <w:sz w:val="64"/>
      <w:szCs w:val="20"/>
      <w:lang w:eastAsia="en-US"/>
    </w:rPr>
  </w:style>
  <w:style w:type="paragraph" w:customStyle="1" w:styleId="TOC1">
    <w:name w:val="TOC 标题1"/>
    <w:basedOn w:val="a8"/>
    <w:uiPriority w:val="3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 w:after="60"/>
      <w:ind w:left="0"/>
      <w:jc w:val="left"/>
    </w:pPr>
    <w:rPr>
      <w:rFonts w:ascii="Arial" w:hAnsi="Arial"/>
      <w:sz w:val="32"/>
    </w:rPr>
  </w:style>
  <w:style w:type="paragraph" w:customStyle="1" w:styleId="TableText">
    <w:name w:val="Table Text"/>
    <w:basedOn w:val="a"/>
    <w:qFormat/>
    <w:pPr>
      <w:widowControl/>
      <w:spacing w:before="40" w:after="40"/>
      <w:ind w:left="72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paragraph" w:customStyle="1" w:styleId="StyleHeading1Heading1CharHeading1Char2CharHeading1Char1">
    <w:name w:val="Style Heading 1Heading 1 CharHeading 1 Char2 CharHeading 1 Char1..."/>
    <w:basedOn w:val="1"/>
    <w:qFormat/>
    <w:pPr>
      <w:pBdr>
        <w:top w:val="single" w:sz="6" w:space="2" w:color="C0C0C0"/>
        <w:left w:val="single" w:sz="6" w:space="2" w:color="C0C0C0"/>
        <w:bottom w:val="single" w:sz="6" w:space="2" w:color="808080"/>
        <w:right w:val="single" w:sz="6" w:space="2" w:color="808080"/>
      </w:pBdr>
      <w:shd w:val="pct10" w:color="auto" w:fill="auto"/>
      <w:spacing w:before="360" w:after="120"/>
    </w:pPr>
    <w:rPr>
      <w:rFonts w:ascii="Arial" w:hAnsi="Arial" w:cs="Times New Roman"/>
      <w:sz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">
    <w:name w:val="代码"/>
    <w:basedOn w:val="a"/>
    <w:link w:val="Char4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character" w:customStyle="1" w:styleId="Char4">
    <w:name w:val="代码 Char"/>
    <w:basedOn w:val="a0"/>
    <w:link w:val="af"/>
    <w:qFormat/>
    <w:rPr>
      <w:rFonts w:ascii="Arial" w:eastAsia="宋体" w:hAnsi="Arial" w:cs="Arial"/>
      <w:kern w:val="0"/>
      <w:sz w:val="20"/>
      <w:szCs w:val="20"/>
      <w:shd w:val="clear" w:color="auto" w:fill="D9D9D9"/>
    </w:rPr>
  </w:style>
  <w:style w:type="table" w:customStyle="1" w:styleId="12">
    <w:name w:val="浅色列表1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hljs-number">
    <w:name w:val="hljs-number"/>
    <w:basedOn w:val="a0"/>
    <w:qFormat/>
  </w:style>
  <w:style w:type="character" w:customStyle="1" w:styleId="hljs-attribute">
    <w:name w:val="hljs-attribute"/>
    <w:basedOn w:val="a0"/>
    <w:qFormat/>
  </w:style>
  <w:style w:type="paragraph" w:customStyle="1" w:styleId="14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5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table" w:customStyle="1" w:styleId="41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annotation reference"/>
    <w:basedOn w:val="a0"/>
    <w:uiPriority w:val="99"/>
    <w:semiHidden/>
    <w:unhideWhenUsed/>
    <w:rsid w:val="00430349"/>
    <w:rPr>
      <w:sz w:val="21"/>
      <w:szCs w:val="21"/>
    </w:rPr>
  </w:style>
  <w:style w:type="paragraph" w:styleId="af2">
    <w:name w:val="annotation text"/>
    <w:basedOn w:val="a"/>
    <w:link w:val="Char5"/>
    <w:uiPriority w:val="99"/>
    <w:semiHidden/>
    <w:unhideWhenUsed/>
    <w:rsid w:val="00430349"/>
    <w:pPr>
      <w:jc w:val="left"/>
    </w:pPr>
  </w:style>
  <w:style w:type="character" w:customStyle="1" w:styleId="Char5">
    <w:name w:val="批注文字 Char"/>
    <w:basedOn w:val="a0"/>
    <w:link w:val="af2"/>
    <w:uiPriority w:val="99"/>
    <w:semiHidden/>
    <w:rsid w:val="00430349"/>
    <w:rPr>
      <w:rFonts w:ascii="Times New Roman" w:eastAsia="宋体" w:hAnsi="Times New Roman" w:cs="Times New Roman"/>
      <w:kern w:val="2"/>
      <w:sz w:val="21"/>
      <w:szCs w:val="24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430349"/>
    <w:rPr>
      <w:b/>
      <w:bCs/>
    </w:rPr>
  </w:style>
  <w:style w:type="character" w:customStyle="1" w:styleId="Char6">
    <w:name w:val="批注主题 Char"/>
    <w:basedOn w:val="Char5"/>
    <w:link w:val="af3"/>
    <w:uiPriority w:val="99"/>
    <w:semiHidden/>
    <w:rsid w:val="00430349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fs-api-stage.at2plus.com/tfs/api/blockchain/archiveFil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yperlink" Target="http://tfs-api-stage.at2plus.com/tfs/api/blockchain/addRecord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fs-api-stage.at2plus.com/tfs/api/blockchain/addEv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fs-api-stage.at2plus.com/tfs/api/blockchain/searchRecord" TargetMode="External"/><Relationship Id="rId10" Type="http://schemas.openxmlformats.org/officeDocument/2006/relationships/package" Target="embeddings/Microsoft_Excel____11.xlsx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tfs-api-stage.at2plus.com/tfs/api/blockchain/getRecord/%7bFILE_BIZ_ID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4DBCB4-2437-456D-B869-5018DA2C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5741</Words>
  <Characters>32728</Characters>
  <Application>Microsoft Office Word</Application>
  <DocSecurity>0</DocSecurity>
  <Lines>272</Lines>
  <Paragraphs>76</Paragraphs>
  <ScaleCrop>false</ScaleCrop>
  <Company/>
  <LinksUpToDate>false</LinksUpToDate>
  <CharactersWithSpaces>38393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Foy Lian</dc:creator>
  <cp:lastModifiedBy>china</cp:lastModifiedBy>
  <cp:revision>851</cp:revision>
  <dcterms:created xsi:type="dcterms:W3CDTF">2015-11-25T02:54:00Z</dcterms:created>
  <dcterms:modified xsi:type="dcterms:W3CDTF">2019-03-25T08:34:00Z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